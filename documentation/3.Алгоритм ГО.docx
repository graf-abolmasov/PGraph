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A0A" w:rsidRDefault="00243A0A" w:rsidP="00243A0A">
      <w:pPr>
        <w:pStyle w:val="a5"/>
        <w:rPr>
          <w:lang w:val="en-US"/>
        </w:rPr>
      </w:pPr>
      <w:r>
        <w:t>Модифицированный метод половинных делений</w:t>
      </w:r>
    </w:p>
    <w:p w:rsidR="00243A0A" w:rsidRPr="00243A0A" w:rsidRDefault="00243A0A" w:rsidP="00243A0A">
      <w:pPr>
        <w:pStyle w:val="a7"/>
      </w:pPr>
      <w:r>
        <w:t>Постановк</w:t>
      </w:r>
      <w:r w:rsidR="00540ABE">
        <w:t>а задачи и основные определения</w:t>
      </w:r>
    </w:p>
    <w:p w:rsidR="00243A0A" w:rsidRDefault="00243A0A" w:rsidP="00243A0A">
      <w:pPr>
        <w:spacing w:before="120" w:after="120"/>
        <w:ind w:firstLine="567"/>
        <w:rPr>
          <w:szCs w:val="28"/>
        </w:rPr>
      </w:pPr>
      <w:r>
        <w:rPr>
          <w:b/>
          <w:szCs w:val="28"/>
        </w:rPr>
        <w:t xml:space="preserve"> </w:t>
      </w:r>
      <w:r>
        <w:rPr>
          <w:szCs w:val="28"/>
        </w:rPr>
        <w:t xml:space="preserve">Без ограничения общности, рассмотрим задачу безусловной глобальной оптимизации непрерывной функции </w:t>
      </w:r>
      <w:r w:rsidRPr="00484E7F">
        <w:rPr>
          <w:position w:val="-12"/>
          <w:szCs w:val="28"/>
        </w:rPr>
        <w:object w:dxaOrig="14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pt;height:23.65pt" o:ole="">
            <v:imagedata r:id="rId9" o:title=""/>
          </v:shape>
          <o:OLEObject Type="Embed" ProgID="Equation.3" ShapeID="_x0000_i1025" DrawAspect="Content" ObjectID="_1398776756" r:id="rId10"/>
        </w:object>
      </w:r>
      <w:r>
        <w:rPr>
          <w:szCs w:val="28"/>
        </w:rPr>
        <w:t xml:space="preserve">, заданной на допустимом множестве </w:t>
      </w:r>
      <w:r w:rsidRPr="000D0996">
        <w:rPr>
          <w:position w:val="-4"/>
          <w:szCs w:val="28"/>
        </w:rPr>
        <w:object w:dxaOrig="920" w:dyaOrig="400">
          <v:shape id="_x0000_i1026" type="#_x0000_t75" style="width:46.2pt;height:19.35pt" o:ole="">
            <v:imagedata r:id="rId11" o:title=""/>
          </v:shape>
          <o:OLEObject Type="Embed" ProgID="Equation.3" ShapeID="_x0000_i1026" DrawAspect="Content" ObjectID="_1398776757" r:id="rId12"/>
        </w:object>
      </w:r>
      <w:r>
        <w:rPr>
          <w:szCs w:val="28"/>
        </w:rPr>
        <w:t xml:space="preserve"> в следующей постановке:</w:t>
      </w:r>
    </w:p>
    <w:p w:rsidR="00243A0A" w:rsidRDefault="00243A0A" w:rsidP="00243A0A">
      <w:pPr>
        <w:jc w:val="right"/>
        <w:rPr>
          <w:szCs w:val="28"/>
        </w:rPr>
      </w:pPr>
      <w:r w:rsidRPr="000D0996">
        <w:rPr>
          <w:position w:val="-30"/>
          <w:szCs w:val="28"/>
        </w:rPr>
        <w:object w:dxaOrig="3159" w:dyaOrig="560">
          <v:shape id="_x0000_i1027" type="#_x0000_t75" style="width:157.95pt;height:26.85pt" o:ole="">
            <v:imagedata r:id="rId13" o:title=""/>
          </v:shape>
          <o:OLEObject Type="Embed" ProgID="Equation.3" ShapeID="_x0000_i1027" DrawAspect="Content" ObjectID="_1398776758" r:id="rId14"/>
        </w:object>
      </w:r>
      <w:r>
        <w:rPr>
          <w:szCs w:val="28"/>
        </w:rPr>
        <w:t>.</w:t>
      </w:r>
      <w:r>
        <w:rPr>
          <w:szCs w:val="28"/>
        </w:rPr>
        <w:tab/>
      </w:r>
      <w:r>
        <w:rPr>
          <w:szCs w:val="28"/>
        </w:rPr>
        <w:tab/>
      </w:r>
      <w:r>
        <w:rPr>
          <w:szCs w:val="28"/>
        </w:rPr>
        <w:tab/>
      </w:r>
      <w:r>
        <w:rPr>
          <w:szCs w:val="28"/>
        </w:rPr>
        <w:tab/>
      </w:r>
      <w:r>
        <w:rPr>
          <w:szCs w:val="28"/>
        </w:rPr>
        <w:tab/>
        <w:t>(1)</w:t>
      </w:r>
    </w:p>
    <w:p w:rsidR="00243A0A" w:rsidRDefault="00243A0A" w:rsidP="00243A0A">
      <w:pPr>
        <w:rPr>
          <w:szCs w:val="28"/>
        </w:rPr>
      </w:pPr>
      <w:r>
        <w:rPr>
          <w:szCs w:val="28"/>
        </w:rPr>
        <w:t xml:space="preserve">Положим, что глобальный минимум </w:t>
      </w:r>
      <w:r w:rsidRPr="00F248D2">
        <w:rPr>
          <w:position w:val="-12"/>
          <w:szCs w:val="28"/>
        </w:rPr>
        <w:object w:dxaOrig="320" w:dyaOrig="380">
          <v:shape id="_x0000_i1028" type="#_x0000_t75" style="width:16.1pt;height:18.25pt" o:ole="">
            <v:imagedata r:id="rId15" o:title=""/>
          </v:shape>
          <o:OLEObject Type="Embed" ProgID="Equation.3" ShapeID="_x0000_i1028" DrawAspect="Content" ObjectID="_1398776759" r:id="rId16"/>
        </w:object>
      </w:r>
      <w:r>
        <w:rPr>
          <w:szCs w:val="28"/>
        </w:rPr>
        <w:t xml:space="preserve"> принадлежит множеству </w:t>
      </w:r>
      <w:r w:rsidRPr="00F248D2">
        <w:rPr>
          <w:position w:val="-12"/>
          <w:szCs w:val="28"/>
        </w:rPr>
        <w:object w:dxaOrig="400" w:dyaOrig="380">
          <v:shape id="_x0000_i1029" type="#_x0000_t75" style="width:19.35pt;height:18.25pt" o:ole="">
            <v:imagedata r:id="rId17" o:title=""/>
          </v:shape>
          <o:OLEObject Type="Embed" ProgID="Equation.3" ShapeID="_x0000_i1029" DrawAspect="Content" ObjectID="_1398776760" r:id="rId18"/>
        </w:object>
      </w:r>
      <w:r>
        <w:rPr>
          <w:szCs w:val="28"/>
        </w:rPr>
        <w:t xml:space="preserve">, причем </w:t>
      </w:r>
      <w:r w:rsidRPr="00F248D2">
        <w:rPr>
          <w:position w:val="-12"/>
          <w:szCs w:val="28"/>
        </w:rPr>
        <w:object w:dxaOrig="999" w:dyaOrig="380">
          <v:shape id="_x0000_i1030" type="#_x0000_t75" style="width:50.5pt;height:18.25pt" o:ole="">
            <v:imagedata r:id="rId19" o:title=""/>
          </v:shape>
          <o:OLEObject Type="Embed" ProgID="Equation.3" ShapeID="_x0000_i1030" DrawAspect="Content" ObjectID="_1398776761" r:id="rId20"/>
        </w:object>
      </w:r>
      <w:r>
        <w:rPr>
          <w:szCs w:val="28"/>
        </w:rPr>
        <w:t xml:space="preserve">, а </w:t>
      </w:r>
      <w:r w:rsidRPr="000D0996">
        <w:rPr>
          <w:position w:val="-30"/>
          <w:szCs w:val="28"/>
        </w:rPr>
        <w:object w:dxaOrig="1400" w:dyaOrig="800">
          <v:shape id="_x0000_i1031" type="#_x0000_t75" style="width:68.8pt;height:39.75pt" o:ole="">
            <v:imagedata r:id="rId21" o:title=""/>
          </v:shape>
          <o:OLEObject Type="Embed" ProgID="Equation.3" ShapeID="_x0000_i1031" DrawAspect="Content" ObjectID="_1398776762" r:id="rId22"/>
        </w:object>
      </w:r>
      <w:r>
        <w:rPr>
          <w:szCs w:val="28"/>
        </w:rPr>
        <w:t xml:space="preserve">, является многомерным единичным гиперкубом. Далее используются условные обозначения и основные определения, заимствованные из работы </w:t>
      </w:r>
      <w:sdt>
        <w:sdtPr>
          <w:rPr>
            <w:szCs w:val="28"/>
          </w:rPr>
          <w:id w:val="-238714279"/>
          <w:citation/>
        </w:sdtPr>
        <w:sdtEndPr/>
        <w:sdtContent>
          <w:r w:rsidR="007E398E">
            <w:rPr>
              <w:szCs w:val="28"/>
            </w:rPr>
            <w:fldChar w:fldCharType="begin"/>
          </w:r>
          <w:r w:rsidR="007E398E">
            <w:rPr>
              <w:szCs w:val="28"/>
            </w:rPr>
            <w:instrText xml:space="preserve"> CITATION Евт08 \l 1049 </w:instrText>
          </w:r>
          <w:r w:rsidR="007E398E">
            <w:rPr>
              <w:szCs w:val="28"/>
            </w:rPr>
            <w:fldChar w:fldCharType="separate"/>
          </w:r>
          <w:r w:rsidR="007E398E">
            <w:rPr>
              <w:noProof/>
              <w:szCs w:val="28"/>
            </w:rPr>
            <w:t xml:space="preserve"> </w:t>
          </w:r>
          <w:r w:rsidR="007E398E" w:rsidRPr="007E398E">
            <w:rPr>
              <w:noProof/>
              <w:szCs w:val="28"/>
            </w:rPr>
            <w:t>[1]</w:t>
          </w:r>
          <w:r w:rsidR="007E398E">
            <w:rPr>
              <w:szCs w:val="28"/>
            </w:rPr>
            <w:fldChar w:fldCharType="end"/>
          </w:r>
        </w:sdtContent>
      </w:sdt>
      <w:r>
        <w:rPr>
          <w:szCs w:val="28"/>
        </w:rPr>
        <w:t xml:space="preserve">. </w:t>
      </w:r>
    </w:p>
    <w:p w:rsidR="00243A0A" w:rsidRDefault="00243A0A" w:rsidP="00243A0A">
      <w:pPr>
        <w:ind w:firstLine="567"/>
        <w:rPr>
          <w:szCs w:val="28"/>
        </w:rPr>
      </w:pPr>
      <w:r>
        <w:rPr>
          <w:szCs w:val="28"/>
        </w:rPr>
        <w:t xml:space="preserve">Определим множество </w:t>
      </w:r>
      <w:r w:rsidRPr="00F248D2">
        <w:rPr>
          <w:position w:val="-6"/>
          <w:szCs w:val="28"/>
        </w:rPr>
        <w:object w:dxaOrig="200" w:dyaOrig="240">
          <v:shape id="_x0000_i1032" type="#_x0000_t75" style="width:10.75pt;height:11.8pt" o:ole="">
            <v:imagedata r:id="rId23" o:title=""/>
          </v:shape>
          <o:OLEObject Type="Embed" ProgID="Equation.3" ShapeID="_x0000_i1032" DrawAspect="Content" ObjectID="_1398776763" r:id="rId24"/>
        </w:object>
      </w:r>
      <w:r>
        <w:rPr>
          <w:szCs w:val="28"/>
        </w:rPr>
        <w:t xml:space="preserve">-решений задачи (1) следующим образом: </w:t>
      </w:r>
    </w:p>
    <w:p w:rsidR="00243A0A" w:rsidRDefault="00243A0A" w:rsidP="00243A0A">
      <w:pPr>
        <w:jc w:val="right"/>
        <w:rPr>
          <w:szCs w:val="28"/>
        </w:rPr>
      </w:pPr>
      <w:r w:rsidRPr="0035080D">
        <w:rPr>
          <w:position w:val="-12"/>
          <w:szCs w:val="28"/>
        </w:rPr>
        <w:object w:dxaOrig="3240" w:dyaOrig="480">
          <v:shape id="_x0000_i1033" type="#_x0000_t75" style="width:161.2pt;height:23.65pt" o:ole="">
            <v:imagedata r:id="rId25" o:title=""/>
          </v:shape>
          <o:OLEObject Type="Embed" ProgID="Equation.3" ShapeID="_x0000_i1033" DrawAspect="Content" ObjectID="_1398776764" r:id="rId26"/>
        </w:object>
      </w:r>
      <w:r>
        <w:rPr>
          <w:szCs w:val="28"/>
        </w:rPr>
        <w:t>.</w:t>
      </w:r>
      <w:r>
        <w:rPr>
          <w:szCs w:val="28"/>
        </w:rPr>
        <w:tab/>
      </w:r>
      <w:r>
        <w:rPr>
          <w:szCs w:val="28"/>
        </w:rPr>
        <w:tab/>
      </w:r>
      <w:r>
        <w:rPr>
          <w:szCs w:val="28"/>
        </w:rPr>
        <w:tab/>
      </w:r>
      <w:r>
        <w:rPr>
          <w:szCs w:val="28"/>
        </w:rPr>
        <w:tab/>
      </w:r>
      <w:r>
        <w:rPr>
          <w:szCs w:val="28"/>
        </w:rPr>
        <w:tab/>
        <w:t>(2)</w:t>
      </w:r>
    </w:p>
    <w:p w:rsidR="00243A0A" w:rsidRDefault="00243A0A" w:rsidP="00243A0A">
      <w:pPr>
        <w:ind w:firstLine="567"/>
        <w:rPr>
          <w:szCs w:val="28"/>
        </w:rPr>
      </w:pPr>
      <w:r>
        <w:rPr>
          <w:szCs w:val="28"/>
        </w:rPr>
        <w:t xml:space="preserve">Нахождение приближенного решения задачи (1) заключается в поиске хотя бы одной точки множества </w:t>
      </w:r>
      <w:r w:rsidRPr="0035080D">
        <w:rPr>
          <w:position w:val="-12"/>
          <w:szCs w:val="28"/>
        </w:rPr>
        <w:object w:dxaOrig="440" w:dyaOrig="480">
          <v:shape id="_x0000_i1034" type="#_x0000_t75" style="width:21.5pt;height:23.65pt" o:ole="">
            <v:imagedata r:id="rId27" o:title=""/>
          </v:shape>
          <o:OLEObject Type="Embed" ProgID="Equation.3" ShapeID="_x0000_i1034" DrawAspect="Content" ObjectID="_1398776765" r:id="rId28"/>
        </w:object>
      </w:r>
      <w:r>
        <w:rPr>
          <w:szCs w:val="28"/>
        </w:rPr>
        <w:t>.</w:t>
      </w:r>
    </w:p>
    <w:p w:rsidR="00243A0A" w:rsidRDefault="00243A0A" w:rsidP="00243A0A">
      <w:pPr>
        <w:ind w:firstLine="567"/>
        <w:rPr>
          <w:szCs w:val="28"/>
        </w:rPr>
      </w:pPr>
      <w:r>
        <w:rPr>
          <w:szCs w:val="28"/>
        </w:rPr>
        <w:t xml:space="preserve">Впервые метод неравномерных покрытий был предложен Ю.Г. Евтушенко в 1971 году </w:t>
      </w:r>
      <w:sdt>
        <w:sdtPr>
          <w:rPr>
            <w:szCs w:val="28"/>
          </w:rPr>
          <w:id w:val="176003584"/>
          <w:citation/>
        </w:sdtPr>
        <w:sdtEndPr/>
        <w:sdtContent>
          <w:r w:rsidR="007E398E">
            <w:rPr>
              <w:szCs w:val="28"/>
            </w:rPr>
            <w:fldChar w:fldCharType="begin"/>
          </w:r>
          <w:r w:rsidR="007E398E">
            <w:rPr>
              <w:szCs w:val="28"/>
            </w:rPr>
            <w:instrText xml:space="preserve"> CITATION Евт71 \l 1049 </w:instrText>
          </w:r>
          <w:r w:rsidR="007E398E">
            <w:rPr>
              <w:szCs w:val="28"/>
            </w:rPr>
            <w:fldChar w:fldCharType="separate"/>
          </w:r>
          <w:r w:rsidR="007E398E" w:rsidRPr="007E398E">
            <w:rPr>
              <w:noProof/>
              <w:szCs w:val="28"/>
            </w:rPr>
            <w:t>[2]</w:t>
          </w:r>
          <w:r w:rsidR="007E398E">
            <w:rPr>
              <w:szCs w:val="28"/>
            </w:rPr>
            <w:fldChar w:fldCharType="end"/>
          </w:r>
        </w:sdtContent>
      </w:sdt>
      <w:r>
        <w:rPr>
          <w:szCs w:val="28"/>
        </w:rPr>
        <w:t>. Кратко опишем его основные положения, поскольку предлагаемый в данной работе модифицированный метод половинных делений во многом основывается на идеях этого метода.</w:t>
      </w:r>
    </w:p>
    <w:p w:rsidR="00243A0A" w:rsidRDefault="00243A0A" w:rsidP="00243A0A">
      <w:pPr>
        <w:ind w:firstLine="567"/>
        <w:rPr>
          <w:szCs w:val="28"/>
        </w:rPr>
      </w:pPr>
      <w:r>
        <w:rPr>
          <w:szCs w:val="28"/>
        </w:rPr>
        <w:t xml:space="preserve">В методе неравномерных покрытий строится последовательность </w:t>
      </w:r>
      <w:r w:rsidRPr="00145A4A">
        <w:rPr>
          <w:position w:val="-12"/>
          <w:szCs w:val="28"/>
        </w:rPr>
        <w:object w:dxaOrig="1920" w:dyaOrig="380">
          <v:shape id="_x0000_i1035" type="#_x0000_t75" style="width:95.65pt;height:18.25pt" o:ole="">
            <v:imagedata r:id="rId29" o:title=""/>
          </v:shape>
          <o:OLEObject Type="Embed" ProgID="Equation.3" ShapeID="_x0000_i1035" DrawAspect="Content" ObjectID="_1398776766" r:id="rId30"/>
        </w:object>
      </w:r>
      <w:r>
        <w:rPr>
          <w:szCs w:val="28"/>
        </w:rPr>
        <w:t xml:space="preserve"> подмножеств множества </w:t>
      </w:r>
      <w:r w:rsidRPr="00145A4A">
        <w:rPr>
          <w:position w:val="-4"/>
          <w:szCs w:val="28"/>
        </w:rPr>
        <w:object w:dxaOrig="320" w:dyaOrig="279">
          <v:shape id="_x0000_i1036" type="#_x0000_t75" style="width:16.1pt;height:13.95pt" o:ole="">
            <v:imagedata r:id="rId31" o:title=""/>
          </v:shape>
          <o:OLEObject Type="Embed" ProgID="Equation.3" ShapeID="_x0000_i1036" DrawAspect="Content" ObjectID="_1398776767" r:id="rId32"/>
        </w:object>
      </w:r>
      <w:r>
        <w:rPr>
          <w:szCs w:val="28"/>
        </w:rPr>
        <w:t xml:space="preserve"> и точек </w:t>
      </w:r>
      <w:r w:rsidRPr="004D5681">
        <w:rPr>
          <w:position w:val="-12"/>
          <w:szCs w:val="28"/>
        </w:rPr>
        <w:object w:dxaOrig="960" w:dyaOrig="380">
          <v:shape id="_x0000_i1037" type="#_x0000_t75" style="width:48.35pt;height:18.25pt" o:ole="">
            <v:imagedata r:id="rId33" o:title=""/>
          </v:shape>
          <o:OLEObject Type="Embed" ProgID="Equation.3" ShapeID="_x0000_i1037" DrawAspect="Content" ObjectID="_1398776768" r:id="rId34"/>
        </w:object>
      </w:r>
      <w:r>
        <w:rPr>
          <w:szCs w:val="28"/>
        </w:rPr>
        <w:t xml:space="preserve"> (</w:t>
      </w:r>
      <w:r w:rsidRPr="004D5681">
        <w:rPr>
          <w:position w:val="-12"/>
          <w:szCs w:val="28"/>
        </w:rPr>
        <w:object w:dxaOrig="880" w:dyaOrig="380">
          <v:shape id="_x0000_i1038" type="#_x0000_t75" style="width:45.15pt;height:18.25pt" o:ole="">
            <v:imagedata r:id="rId35" o:title=""/>
          </v:shape>
          <o:OLEObject Type="Embed" ProgID="Equation.3" ShapeID="_x0000_i1038" DrawAspect="Content" ObjectID="_1398776769" r:id="rId36"/>
        </w:object>
      </w:r>
      <w:r>
        <w:rPr>
          <w:szCs w:val="28"/>
        </w:rPr>
        <w:t xml:space="preserve">). В каждой точке </w:t>
      </w:r>
      <w:r w:rsidRPr="004D5681">
        <w:rPr>
          <w:position w:val="-12"/>
          <w:szCs w:val="28"/>
        </w:rPr>
        <w:object w:dxaOrig="279" w:dyaOrig="380">
          <v:shape id="_x0000_i1039" type="#_x0000_t75" style="width:13.95pt;height:18.25pt" o:ole="">
            <v:imagedata r:id="rId37" o:title=""/>
          </v:shape>
          <o:OLEObject Type="Embed" ProgID="Equation.3" ShapeID="_x0000_i1039" DrawAspect="Content" ObjectID="_1398776770" r:id="rId38"/>
        </w:object>
      </w:r>
      <w:r>
        <w:rPr>
          <w:szCs w:val="28"/>
        </w:rPr>
        <w:t xml:space="preserve"> вычисляется значение функции </w:t>
      </w:r>
      <w:r w:rsidRPr="004D5681">
        <w:rPr>
          <w:position w:val="-12"/>
          <w:szCs w:val="28"/>
        </w:rPr>
        <w:object w:dxaOrig="620" w:dyaOrig="360">
          <v:shape id="_x0000_i1040" type="#_x0000_t75" style="width:31.15pt;height:18.25pt" o:ole="">
            <v:imagedata r:id="rId39" o:title=""/>
          </v:shape>
          <o:OLEObject Type="Embed" ProgID="Equation.3" ShapeID="_x0000_i1040" DrawAspect="Content" ObjectID="_1398776771" r:id="rId40"/>
        </w:object>
      </w:r>
      <w:r>
        <w:rPr>
          <w:szCs w:val="28"/>
        </w:rPr>
        <w:t xml:space="preserve"> и определяется её рекордное значение </w:t>
      </w:r>
      <w:r w:rsidRPr="004D5681">
        <w:rPr>
          <w:position w:val="-12"/>
          <w:szCs w:val="28"/>
        </w:rPr>
        <w:object w:dxaOrig="340" w:dyaOrig="380">
          <v:shape id="_x0000_i1041" type="#_x0000_t75" style="width:18.25pt;height:18.25pt" o:ole="">
            <v:imagedata r:id="rId41" o:title=""/>
          </v:shape>
          <o:OLEObject Type="Embed" ProgID="Equation.3" ShapeID="_x0000_i1041" DrawAspect="Content" ObjectID="_1398776772" r:id="rId42"/>
        </w:object>
      </w:r>
      <w:r>
        <w:rPr>
          <w:szCs w:val="28"/>
        </w:rPr>
        <w:t>:</w:t>
      </w:r>
    </w:p>
    <w:p w:rsidR="00243A0A" w:rsidRPr="00145A4A" w:rsidRDefault="00243A0A" w:rsidP="00243A0A">
      <w:pPr>
        <w:ind w:firstLine="567"/>
        <w:jc w:val="right"/>
        <w:rPr>
          <w:szCs w:val="28"/>
        </w:rPr>
      </w:pPr>
      <w:r w:rsidRPr="004D5681">
        <w:rPr>
          <w:position w:val="-30"/>
          <w:szCs w:val="28"/>
        </w:rPr>
        <w:object w:dxaOrig="4080" w:dyaOrig="560">
          <v:shape id="_x0000_i1042" type="#_x0000_t75" style="width:204.2pt;height:26.85pt" o:ole="">
            <v:imagedata r:id="rId43" o:title=""/>
          </v:shape>
          <o:OLEObject Type="Embed" ProgID="Equation.3" ShapeID="_x0000_i1042" DrawAspect="Content" ObjectID="_1398776773" r:id="rId44"/>
        </w:object>
      </w:r>
      <w:r>
        <w:rPr>
          <w:szCs w:val="28"/>
        </w:rPr>
        <w:t>.</w:t>
      </w:r>
      <w:r>
        <w:rPr>
          <w:szCs w:val="28"/>
        </w:rPr>
        <w:tab/>
      </w:r>
      <w:r>
        <w:rPr>
          <w:szCs w:val="28"/>
        </w:rPr>
        <w:tab/>
      </w:r>
      <w:r>
        <w:rPr>
          <w:szCs w:val="28"/>
        </w:rPr>
        <w:tab/>
      </w:r>
      <w:r>
        <w:rPr>
          <w:szCs w:val="28"/>
        </w:rPr>
        <w:tab/>
        <w:t>(3)</w:t>
      </w:r>
    </w:p>
    <w:p w:rsidR="00243A0A" w:rsidRDefault="00243A0A" w:rsidP="00243A0A">
      <w:pPr>
        <w:ind w:firstLine="567"/>
        <w:rPr>
          <w:szCs w:val="28"/>
        </w:rPr>
      </w:pPr>
      <w:r>
        <w:rPr>
          <w:szCs w:val="28"/>
        </w:rPr>
        <w:t xml:space="preserve">На каждом из подмножеств </w:t>
      </w:r>
      <w:r w:rsidRPr="00D443B2">
        <w:rPr>
          <w:position w:val="-12"/>
          <w:szCs w:val="28"/>
        </w:rPr>
        <w:object w:dxaOrig="380" w:dyaOrig="380">
          <v:shape id="_x0000_i1043" type="#_x0000_t75" style="width:18.25pt;height:18.25pt" o:ole="">
            <v:imagedata r:id="rId45" o:title=""/>
          </v:shape>
          <o:OLEObject Type="Embed" ProgID="Equation.3" ShapeID="_x0000_i1043" DrawAspect="Content" ObjectID="_1398776774" r:id="rId46"/>
        </w:object>
      </w:r>
      <w:r>
        <w:rPr>
          <w:szCs w:val="28"/>
        </w:rPr>
        <w:t xml:space="preserve"> вводятся </w:t>
      </w:r>
      <w:r w:rsidRPr="00EB303F">
        <w:rPr>
          <w:i/>
          <w:szCs w:val="28"/>
        </w:rPr>
        <w:t>миноранты</w:t>
      </w:r>
      <w:r>
        <w:rPr>
          <w:szCs w:val="28"/>
        </w:rPr>
        <w:t xml:space="preserve">, т.е. такие функции </w:t>
      </w:r>
      <w:r w:rsidRPr="00D443B2">
        <w:rPr>
          <w:position w:val="-12"/>
          <w:szCs w:val="28"/>
        </w:rPr>
        <w:object w:dxaOrig="700" w:dyaOrig="380">
          <v:shape id="_x0000_i1044" type="#_x0000_t75" style="width:34.4pt;height:18.25pt" o:ole="">
            <v:imagedata r:id="rId47" o:title=""/>
          </v:shape>
          <o:OLEObject Type="Embed" ProgID="Equation.3" ShapeID="_x0000_i1044" DrawAspect="Content" ObjectID="_1398776775" r:id="rId48"/>
        </w:object>
      </w:r>
      <w:r>
        <w:rPr>
          <w:szCs w:val="28"/>
        </w:rPr>
        <w:t xml:space="preserve">, что </w:t>
      </w:r>
      <w:r w:rsidRPr="00D443B2">
        <w:rPr>
          <w:position w:val="-12"/>
          <w:szCs w:val="28"/>
        </w:rPr>
        <w:object w:dxaOrig="2680" w:dyaOrig="380">
          <v:shape id="_x0000_i1045" type="#_x0000_t75" style="width:133.25pt;height:18.25pt" o:ole="">
            <v:imagedata r:id="rId49" o:title=""/>
          </v:shape>
          <o:OLEObject Type="Embed" ProgID="Equation.3" ShapeID="_x0000_i1045" DrawAspect="Content" ObjectID="_1398776776" r:id="rId50"/>
        </w:object>
      </w:r>
      <w:r>
        <w:rPr>
          <w:szCs w:val="28"/>
        </w:rPr>
        <w:t xml:space="preserve">. Тогда последовательности подмножеств </w:t>
      </w:r>
      <w:r w:rsidRPr="00145A4A">
        <w:rPr>
          <w:position w:val="-12"/>
          <w:szCs w:val="28"/>
        </w:rPr>
        <w:object w:dxaOrig="620" w:dyaOrig="380">
          <v:shape id="_x0000_i1046" type="#_x0000_t75" style="width:31.15pt;height:18.25pt" o:ole="">
            <v:imagedata r:id="rId51" o:title=""/>
          </v:shape>
          <o:OLEObject Type="Embed" ProgID="Equation.3" ShapeID="_x0000_i1046" DrawAspect="Content" ObjectID="_1398776777" r:id="rId52"/>
        </w:object>
      </w:r>
      <w:r>
        <w:rPr>
          <w:szCs w:val="28"/>
        </w:rPr>
        <w:t xml:space="preserve"> можно поставить в соответствие совокупность покрывающих подмножеств </w:t>
      </w:r>
      <w:r w:rsidRPr="00145A4A">
        <w:rPr>
          <w:position w:val="-12"/>
          <w:szCs w:val="28"/>
        </w:rPr>
        <w:object w:dxaOrig="1780" w:dyaOrig="380">
          <v:shape id="_x0000_i1047" type="#_x0000_t75" style="width:89.2pt;height:18.25pt" o:ole="">
            <v:imagedata r:id="rId53" o:title=""/>
          </v:shape>
          <o:OLEObject Type="Embed" ProgID="Equation.3" ShapeID="_x0000_i1047" DrawAspect="Content" ObjectID="_1398776778" r:id="rId54"/>
        </w:object>
      </w:r>
      <w:r w:rsidR="002F26FA">
        <w:rPr>
          <w:szCs w:val="28"/>
        </w:rPr>
        <w:t>, определяемых из условия:</w:t>
      </w:r>
      <w:r>
        <w:rPr>
          <w:szCs w:val="28"/>
        </w:rPr>
        <w:t xml:space="preserve"> </w:t>
      </w:r>
    </w:p>
    <w:p w:rsidR="00243A0A" w:rsidRDefault="00243A0A" w:rsidP="00243A0A">
      <w:pPr>
        <w:jc w:val="right"/>
        <w:rPr>
          <w:szCs w:val="28"/>
        </w:rPr>
      </w:pPr>
      <w:r w:rsidRPr="0035080D">
        <w:rPr>
          <w:position w:val="-12"/>
          <w:szCs w:val="28"/>
        </w:rPr>
        <w:object w:dxaOrig="4000" w:dyaOrig="380">
          <v:shape id="_x0000_i1048" type="#_x0000_t75" style="width:199.9pt;height:18.25pt" o:ole="">
            <v:imagedata r:id="rId55" o:title=""/>
          </v:shape>
          <o:OLEObject Type="Embed" ProgID="Equation.3" ShapeID="_x0000_i1048" DrawAspect="Content" ObjectID="_1398776779" r:id="rId56"/>
        </w:object>
      </w:r>
      <w:r>
        <w:rPr>
          <w:szCs w:val="28"/>
        </w:rPr>
        <w:t>.</w:t>
      </w:r>
      <w:r>
        <w:rPr>
          <w:szCs w:val="28"/>
        </w:rPr>
        <w:tab/>
      </w:r>
      <w:r>
        <w:rPr>
          <w:szCs w:val="28"/>
        </w:rPr>
        <w:tab/>
      </w:r>
      <w:r>
        <w:rPr>
          <w:szCs w:val="28"/>
        </w:rPr>
        <w:tab/>
      </w:r>
      <w:r>
        <w:rPr>
          <w:szCs w:val="28"/>
        </w:rPr>
        <w:tab/>
        <w:t>(4)</w:t>
      </w:r>
    </w:p>
    <w:p w:rsidR="00243A0A" w:rsidRDefault="00243A0A" w:rsidP="00243A0A">
      <w:pPr>
        <w:ind w:firstLine="567"/>
        <w:rPr>
          <w:szCs w:val="28"/>
        </w:rPr>
      </w:pPr>
      <w:r>
        <w:rPr>
          <w:szCs w:val="28"/>
        </w:rPr>
        <w:t xml:space="preserve">Множество </w:t>
      </w:r>
      <w:r w:rsidRPr="0035080D">
        <w:rPr>
          <w:position w:val="-12"/>
          <w:szCs w:val="28"/>
        </w:rPr>
        <w:object w:dxaOrig="320" w:dyaOrig="380">
          <v:shape id="_x0000_i1049" type="#_x0000_t75" style="width:16.1pt;height:18.25pt" o:ole="">
            <v:imagedata r:id="rId57" o:title=""/>
          </v:shape>
          <o:OLEObject Type="Embed" ProgID="Equation.3" ShapeID="_x0000_i1049" DrawAspect="Content" ObjectID="_1398776780" r:id="rId58"/>
        </w:object>
      </w:r>
      <w:r>
        <w:rPr>
          <w:szCs w:val="28"/>
        </w:rPr>
        <w:t xml:space="preserve"> строится таким образом, что </w:t>
      </w:r>
      <w:r w:rsidRPr="00AD1C8A">
        <w:rPr>
          <w:position w:val="-12"/>
          <w:szCs w:val="28"/>
        </w:rPr>
        <w:object w:dxaOrig="900" w:dyaOrig="380">
          <v:shape id="_x0000_i1050" type="#_x0000_t75" style="width:45.15pt;height:18.25pt" o:ole="">
            <v:imagedata r:id="rId59" o:title=""/>
          </v:shape>
          <o:OLEObject Type="Embed" ProgID="Equation.3" ShapeID="_x0000_i1050" DrawAspect="Content" ObjectID="_1398776781" r:id="rId60"/>
        </w:object>
      </w:r>
      <w:r>
        <w:rPr>
          <w:szCs w:val="28"/>
        </w:rPr>
        <w:t xml:space="preserve"> выполняется неравенство </w:t>
      </w:r>
      <w:r w:rsidRPr="00AD1C8A">
        <w:rPr>
          <w:position w:val="-12"/>
          <w:szCs w:val="28"/>
        </w:rPr>
        <w:object w:dxaOrig="1560" w:dyaOrig="380">
          <v:shape id="_x0000_i1051" type="#_x0000_t75" style="width:78.45pt;height:18.25pt" o:ole="">
            <v:imagedata r:id="rId61" o:title=""/>
          </v:shape>
          <o:OLEObject Type="Embed" ProgID="Equation.3" ShapeID="_x0000_i1051" DrawAspect="Content" ObjectID="_1398776782" r:id="rId62"/>
        </w:object>
      </w:r>
      <w:r>
        <w:rPr>
          <w:szCs w:val="28"/>
        </w:rPr>
        <w:t xml:space="preserve">, из чего следует, что глобальный минимум функции </w:t>
      </w:r>
      <w:r w:rsidRPr="00AD1C8A">
        <w:rPr>
          <w:position w:val="-12"/>
          <w:szCs w:val="28"/>
        </w:rPr>
        <w:object w:dxaOrig="620" w:dyaOrig="360">
          <v:shape id="_x0000_i1052" type="#_x0000_t75" style="width:31.15pt;height:18.25pt" o:ole="">
            <v:imagedata r:id="rId63" o:title=""/>
          </v:shape>
          <o:OLEObject Type="Embed" ProgID="Equation.3" ShapeID="_x0000_i1052" DrawAspect="Content" ObjectID="_1398776783" r:id="rId64"/>
        </w:object>
      </w:r>
      <w:r>
        <w:rPr>
          <w:szCs w:val="28"/>
        </w:rPr>
        <w:t xml:space="preserve"> на множестве </w:t>
      </w:r>
      <w:r w:rsidRPr="0035080D">
        <w:rPr>
          <w:position w:val="-12"/>
          <w:szCs w:val="28"/>
        </w:rPr>
        <w:object w:dxaOrig="320" w:dyaOrig="380">
          <v:shape id="_x0000_i1053" type="#_x0000_t75" style="width:16.1pt;height:18.25pt" o:ole="">
            <v:imagedata r:id="rId57" o:title=""/>
          </v:shape>
          <o:OLEObject Type="Embed" ProgID="Equation.3" ShapeID="_x0000_i1053" DrawAspect="Content" ObjectID="_1398776784" r:id="rId65"/>
        </w:object>
      </w:r>
      <w:r>
        <w:rPr>
          <w:szCs w:val="28"/>
        </w:rPr>
        <w:t xml:space="preserve"> не может быть меньше рекорда </w:t>
      </w:r>
      <w:r w:rsidRPr="00AD1C8A">
        <w:rPr>
          <w:position w:val="-12"/>
          <w:szCs w:val="28"/>
        </w:rPr>
        <w:object w:dxaOrig="340" w:dyaOrig="380">
          <v:shape id="_x0000_i1054" type="#_x0000_t75" style="width:18.25pt;height:18.25pt" o:ole="">
            <v:imagedata r:id="rId66" o:title=""/>
          </v:shape>
          <o:OLEObject Type="Embed" ProgID="Equation.3" ShapeID="_x0000_i1054" DrawAspect="Content" ObjectID="_1398776785" r:id="rId67"/>
        </w:object>
      </w:r>
      <w:r>
        <w:rPr>
          <w:szCs w:val="28"/>
        </w:rPr>
        <w:t xml:space="preserve"> более чем на </w:t>
      </w:r>
      <w:r w:rsidRPr="003430AD">
        <w:rPr>
          <w:position w:val="-6"/>
          <w:szCs w:val="28"/>
        </w:rPr>
        <w:object w:dxaOrig="200" w:dyaOrig="240">
          <v:shape id="_x0000_i1055" type="#_x0000_t75" style="width:10.75pt;height:11.8pt" o:ole="">
            <v:imagedata r:id="rId68" o:title=""/>
          </v:shape>
          <o:OLEObject Type="Embed" ProgID="Equation.3" ShapeID="_x0000_i1055" DrawAspect="Content" ObjectID="_1398776786" r:id="rId69"/>
        </w:object>
      </w:r>
      <w:r>
        <w:rPr>
          <w:szCs w:val="28"/>
        </w:rPr>
        <w:t xml:space="preserve">. Таким образом, в процессе поиска глобального минимума подмножество </w:t>
      </w:r>
      <w:r w:rsidRPr="0035080D">
        <w:rPr>
          <w:position w:val="-12"/>
          <w:szCs w:val="28"/>
        </w:rPr>
        <w:object w:dxaOrig="320" w:dyaOrig="380">
          <v:shape id="_x0000_i1056" type="#_x0000_t75" style="width:16.1pt;height:18.25pt" o:ole="">
            <v:imagedata r:id="rId57" o:title=""/>
          </v:shape>
          <o:OLEObject Type="Embed" ProgID="Equation.3" ShapeID="_x0000_i1056" DrawAspect="Content" ObjectID="_1398776787" r:id="rId70"/>
        </w:object>
      </w:r>
      <w:r>
        <w:rPr>
          <w:szCs w:val="28"/>
        </w:rPr>
        <w:t xml:space="preserve"> можно исключить из рассмотрения и продолжить оптимизацию на множестве </w:t>
      </w:r>
      <w:r w:rsidRPr="005A26C0">
        <w:rPr>
          <w:position w:val="-12"/>
          <w:szCs w:val="28"/>
        </w:rPr>
        <w:object w:dxaOrig="859" w:dyaOrig="380">
          <v:shape id="_x0000_i1057" type="#_x0000_t75" style="width:43pt;height:18.25pt" o:ole="">
            <v:imagedata r:id="rId71" o:title=""/>
          </v:shape>
          <o:OLEObject Type="Embed" ProgID="Equation.3" ShapeID="_x0000_i1057" DrawAspect="Content" ObjectID="_1398776788" r:id="rId72"/>
        </w:object>
      </w:r>
      <w:r>
        <w:rPr>
          <w:szCs w:val="28"/>
        </w:rPr>
        <w:t xml:space="preserve">. Алгоритм оптимизации останавливается, когда допустимое множество оказывается покрытым подмножествами </w:t>
      </w:r>
      <w:r w:rsidRPr="0035080D">
        <w:rPr>
          <w:position w:val="-12"/>
          <w:szCs w:val="28"/>
        </w:rPr>
        <w:object w:dxaOrig="320" w:dyaOrig="380">
          <v:shape id="_x0000_i1058" type="#_x0000_t75" style="width:16.1pt;height:18.25pt" o:ole="">
            <v:imagedata r:id="rId57" o:title=""/>
          </v:shape>
          <o:OLEObject Type="Embed" ProgID="Equation.3" ShapeID="_x0000_i1058" DrawAspect="Content" ObjectID="_1398776789" r:id="rId73"/>
        </w:object>
      </w:r>
      <w:r>
        <w:rPr>
          <w:szCs w:val="28"/>
        </w:rPr>
        <w:t>, т.е.</w:t>
      </w:r>
    </w:p>
    <w:p w:rsidR="00243A0A" w:rsidRDefault="00243A0A" w:rsidP="00243A0A">
      <w:pPr>
        <w:jc w:val="right"/>
        <w:rPr>
          <w:szCs w:val="28"/>
        </w:rPr>
      </w:pPr>
      <w:r w:rsidRPr="005A26C0">
        <w:rPr>
          <w:position w:val="-12"/>
          <w:szCs w:val="28"/>
        </w:rPr>
        <w:object w:dxaOrig="2640" w:dyaOrig="380">
          <v:shape id="_x0000_i1059" type="#_x0000_t75" style="width:132.2pt;height:18.25pt" o:ole="">
            <v:imagedata r:id="rId74" o:title=""/>
          </v:shape>
          <o:OLEObject Type="Embed" ProgID="Equation.3" ShapeID="_x0000_i1059" DrawAspect="Content" ObjectID="_1398776790" r:id="rId75"/>
        </w:object>
      </w:r>
      <w:r w:rsidR="00807272">
        <w:rPr>
          <w:szCs w:val="28"/>
        </w:rPr>
        <w:t>.</w:t>
      </w:r>
      <w:r w:rsidR="00807272">
        <w:rPr>
          <w:szCs w:val="28"/>
        </w:rPr>
        <w:tab/>
      </w:r>
      <w:r w:rsidR="00807272">
        <w:rPr>
          <w:szCs w:val="28"/>
        </w:rPr>
        <w:tab/>
      </w:r>
      <w:r w:rsidR="00807272">
        <w:rPr>
          <w:szCs w:val="28"/>
        </w:rPr>
        <w:tab/>
      </w:r>
      <w:r>
        <w:rPr>
          <w:szCs w:val="28"/>
        </w:rPr>
        <w:tab/>
      </w:r>
      <w:r>
        <w:rPr>
          <w:szCs w:val="28"/>
        </w:rPr>
        <w:tab/>
        <w:t>(5)</w:t>
      </w:r>
    </w:p>
    <w:p w:rsidR="00243A0A" w:rsidRPr="00BB3081" w:rsidRDefault="00243A0A" w:rsidP="00243A0A">
      <w:pPr>
        <w:ind w:firstLine="567"/>
        <w:rPr>
          <w:szCs w:val="28"/>
        </w:rPr>
      </w:pPr>
      <w:r>
        <w:rPr>
          <w:szCs w:val="28"/>
        </w:rPr>
        <w:t xml:space="preserve">Алгоритм неравномерных покрытий, предложенный в работах </w:t>
      </w:r>
      <w:r w:rsidRPr="00EB303F">
        <w:rPr>
          <w:szCs w:val="28"/>
        </w:rPr>
        <w:t>[</w:t>
      </w:r>
      <w:r w:rsidRPr="00243A0A">
        <w:rPr>
          <w:szCs w:val="28"/>
        </w:rPr>
        <w:t>6</w:t>
      </w:r>
      <w:r>
        <w:rPr>
          <w:szCs w:val="28"/>
        </w:rPr>
        <w:t xml:space="preserve">, </w:t>
      </w:r>
      <w:r w:rsidRPr="00EB303F">
        <w:rPr>
          <w:szCs w:val="28"/>
        </w:rPr>
        <w:t>4</w:t>
      </w:r>
      <w:r w:rsidRPr="00243A0A">
        <w:rPr>
          <w:szCs w:val="28"/>
        </w:rPr>
        <w:t>0</w:t>
      </w:r>
      <w:r w:rsidRPr="00EB303F">
        <w:rPr>
          <w:szCs w:val="28"/>
        </w:rPr>
        <w:t>]</w:t>
      </w:r>
      <w:r>
        <w:rPr>
          <w:szCs w:val="28"/>
        </w:rPr>
        <w:t xml:space="preserve">, гарантирует нахождение </w:t>
      </w:r>
      <w:r w:rsidRPr="00F248D2">
        <w:rPr>
          <w:position w:val="-6"/>
          <w:szCs w:val="28"/>
        </w:rPr>
        <w:object w:dxaOrig="200" w:dyaOrig="240">
          <v:shape id="_x0000_i1060" type="#_x0000_t75" style="width:10.75pt;height:11.8pt" o:ole="">
            <v:imagedata r:id="rId23" o:title=""/>
          </v:shape>
          <o:OLEObject Type="Embed" ProgID="Equation.3" ShapeID="_x0000_i1060" DrawAspect="Content" ObjectID="_1398776791" r:id="rId76"/>
        </w:object>
      </w:r>
      <w:r>
        <w:rPr>
          <w:szCs w:val="28"/>
        </w:rPr>
        <w:t xml:space="preserve">-оптимального решения, что подтверждается основополагающей теоремой </w:t>
      </w:r>
      <w:r w:rsidRPr="00BB3081">
        <w:rPr>
          <w:szCs w:val="28"/>
        </w:rPr>
        <w:t>[4</w:t>
      </w:r>
      <w:r w:rsidRPr="00243A0A">
        <w:rPr>
          <w:szCs w:val="28"/>
        </w:rPr>
        <w:t>0</w:t>
      </w:r>
      <w:r w:rsidRPr="00BB3081">
        <w:rPr>
          <w:szCs w:val="28"/>
        </w:rPr>
        <w:t>]</w:t>
      </w:r>
      <w:r>
        <w:rPr>
          <w:szCs w:val="28"/>
        </w:rPr>
        <w:t>.</w:t>
      </w:r>
    </w:p>
    <w:p w:rsidR="00540ABE" w:rsidRDefault="00243A0A" w:rsidP="00540ABE">
      <w:pPr>
        <w:pStyle w:val="a7"/>
      </w:pPr>
      <w:r>
        <w:t>Метод половинных делений</w:t>
      </w:r>
    </w:p>
    <w:p w:rsidR="002F26FA" w:rsidRDefault="002F26FA" w:rsidP="002F26FA">
      <w:pPr>
        <w:spacing w:before="120" w:after="120"/>
        <w:ind w:firstLine="567"/>
        <w:rPr>
          <w:szCs w:val="28"/>
        </w:rPr>
      </w:pPr>
      <w:r w:rsidRPr="00662A17">
        <w:rPr>
          <w:szCs w:val="28"/>
        </w:rPr>
        <w:t>Идея</w:t>
      </w:r>
      <w:r>
        <w:rPr>
          <w:b/>
          <w:szCs w:val="28"/>
        </w:rPr>
        <w:t xml:space="preserve"> </w:t>
      </w:r>
      <w:r w:rsidRPr="00876ED3">
        <w:rPr>
          <w:szCs w:val="28"/>
        </w:rPr>
        <w:t xml:space="preserve">метода </w:t>
      </w:r>
      <w:r>
        <w:rPr>
          <w:szCs w:val="28"/>
        </w:rPr>
        <w:t xml:space="preserve">половинных </w:t>
      </w:r>
      <w:r w:rsidRPr="00876ED3">
        <w:rPr>
          <w:szCs w:val="28"/>
        </w:rPr>
        <w:t>делени</w:t>
      </w:r>
      <w:r>
        <w:rPr>
          <w:szCs w:val="28"/>
        </w:rPr>
        <w:t>й</w:t>
      </w:r>
      <w:r w:rsidRPr="00876ED3">
        <w:rPr>
          <w:szCs w:val="28"/>
        </w:rPr>
        <w:t xml:space="preserve"> </w:t>
      </w:r>
      <w:sdt>
        <w:sdtPr>
          <w:rPr>
            <w:szCs w:val="28"/>
          </w:rPr>
          <w:id w:val="-724601980"/>
          <w:citation/>
        </w:sdtPr>
        <w:sdtEndPr/>
        <w:sdtContent>
          <w:r w:rsidR="007E398E">
            <w:rPr>
              <w:szCs w:val="28"/>
            </w:rPr>
            <w:fldChar w:fldCharType="begin"/>
          </w:r>
          <w:r w:rsidR="007E398E">
            <w:rPr>
              <w:szCs w:val="28"/>
            </w:rPr>
            <w:instrText xml:space="preserve"> CITATION Евт71 \l 1049 </w:instrText>
          </w:r>
          <w:r w:rsidR="007E398E">
            <w:rPr>
              <w:szCs w:val="28"/>
            </w:rPr>
            <w:fldChar w:fldCharType="separate"/>
          </w:r>
          <w:r w:rsidR="007E398E" w:rsidRPr="007E398E">
            <w:rPr>
              <w:noProof/>
              <w:szCs w:val="28"/>
            </w:rPr>
            <w:t>[2]</w:t>
          </w:r>
          <w:r w:rsidR="007E398E">
            <w:rPr>
              <w:szCs w:val="28"/>
            </w:rPr>
            <w:fldChar w:fldCharType="end"/>
          </w:r>
        </w:sdtContent>
      </w:sdt>
      <w:r>
        <w:rPr>
          <w:szCs w:val="28"/>
        </w:rPr>
        <w:t xml:space="preserve"> заключается в организации </w:t>
      </w:r>
      <w:r w:rsidRPr="00876ED3">
        <w:rPr>
          <w:szCs w:val="28"/>
        </w:rPr>
        <w:t>непропорционально</w:t>
      </w:r>
      <w:r>
        <w:rPr>
          <w:szCs w:val="28"/>
        </w:rPr>
        <w:t>го</w:t>
      </w:r>
      <w:r w:rsidRPr="00876ED3">
        <w:rPr>
          <w:szCs w:val="28"/>
        </w:rPr>
        <w:t xml:space="preserve"> делени</w:t>
      </w:r>
      <w:r>
        <w:rPr>
          <w:szCs w:val="28"/>
        </w:rPr>
        <w:t>е</w:t>
      </w:r>
      <w:r w:rsidRPr="00876ED3">
        <w:rPr>
          <w:szCs w:val="28"/>
        </w:rPr>
        <w:t xml:space="preserve"> </w:t>
      </w:r>
      <w:r>
        <w:rPr>
          <w:szCs w:val="28"/>
        </w:rPr>
        <w:t xml:space="preserve">исходной </w:t>
      </w:r>
      <w:r w:rsidRPr="00876ED3">
        <w:rPr>
          <w:szCs w:val="28"/>
        </w:rPr>
        <w:t xml:space="preserve">области поиска </w:t>
      </w:r>
      <w:r>
        <w:rPr>
          <w:szCs w:val="28"/>
        </w:rPr>
        <w:t xml:space="preserve">(обычно – единичного гиперкуба) </w:t>
      </w:r>
      <w:r w:rsidRPr="00876ED3">
        <w:rPr>
          <w:szCs w:val="28"/>
        </w:rPr>
        <w:t xml:space="preserve">на </w:t>
      </w:r>
      <w:r>
        <w:rPr>
          <w:szCs w:val="28"/>
        </w:rPr>
        <w:t>гиперпараллелепипеды</w:t>
      </w:r>
      <w:r w:rsidRPr="00876ED3">
        <w:rPr>
          <w:szCs w:val="28"/>
        </w:rPr>
        <w:t>, меньшей размерности</w:t>
      </w:r>
      <w:r>
        <w:rPr>
          <w:szCs w:val="28"/>
        </w:rPr>
        <w:t>.</w:t>
      </w:r>
      <w:r w:rsidRPr="00876ED3">
        <w:rPr>
          <w:szCs w:val="28"/>
        </w:rPr>
        <w:t xml:space="preserve"> </w:t>
      </w:r>
      <w:r>
        <w:rPr>
          <w:szCs w:val="28"/>
        </w:rPr>
        <w:t>Чаще всего реализуется дихотомическое деление параллелепипедов по наибольшему ребру</w:t>
      </w:r>
      <w:r w:rsidR="007E398E">
        <w:rPr>
          <w:szCs w:val="28"/>
        </w:rPr>
        <w:t xml:space="preserve"> </w:t>
      </w:r>
      <w:sdt>
        <w:sdtPr>
          <w:rPr>
            <w:szCs w:val="28"/>
          </w:rPr>
          <w:id w:val="1860853915"/>
          <w:citation/>
        </w:sdtPr>
        <w:sdtEndPr/>
        <w:sdtContent>
          <w:r w:rsidR="007E398E">
            <w:rPr>
              <w:szCs w:val="28"/>
            </w:rPr>
            <w:fldChar w:fldCharType="begin"/>
          </w:r>
          <w:r w:rsidR="007E398E">
            <w:rPr>
              <w:szCs w:val="28"/>
            </w:rPr>
            <w:instrText xml:space="preserve"> CITATION Евт08 \l 1049  \m Евт87 \m Диг08</w:instrText>
          </w:r>
          <w:r w:rsidR="007E398E">
            <w:rPr>
              <w:szCs w:val="28"/>
            </w:rPr>
            <w:fldChar w:fldCharType="separate"/>
          </w:r>
          <w:r w:rsidR="007E398E" w:rsidRPr="007E398E">
            <w:rPr>
              <w:noProof/>
              <w:szCs w:val="28"/>
            </w:rPr>
            <w:t>[1, 3, 4]</w:t>
          </w:r>
          <w:r w:rsidR="007E398E">
            <w:rPr>
              <w:szCs w:val="28"/>
            </w:rPr>
            <w:fldChar w:fldCharType="end"/>
          </w:r>
        </w:sdtContent>
      </w:sdt>
      <w:r w:rsidRPr="00C13BB9">
        <w:rPr>
          <w:szCs w:val="28"/>
        </w:rPr>
        <w:t xml:space="preserve">. </w:t>
      </w:r>
      <w:r>
        <w:rPr>
          <w:szCs w:val="28"/>
        </w:rPr>
        <w:t xml:space="preserve">При этом (для двухмерного пространства) </w:t>
      </w:r>
      <w:r w:rsidRPr="00876ED3">
        <w:rPr>
          <w:szCs w:val="28"/>
        </w:rPr>
        <w:t xml:space="preserve">единичный куб </w:t>
      </w:r>
      <w:r>
        <w:rPr>
          <w:szCs w:val="28"/>
        </w:rPr>
        <w:t xml:space="preserve">делится </w:t>
      </w:r>
      <w:r w:rsidRPr="00876ED3">
        <w:rPr>
          <w:szCs w:val="28"/>
        </w:rPr>
        <w:t xml:space="preserve">на две прямоугольные области, </w:t>
      </w:r>
      <w:r>
        <w:rPr>
          <w:szCs w:val="28"/>
        </w:rPr>
        <w:t xml:space="preserve">которые </w:t>
      </w:r>
      <w:r w:rsidRPr="00876ED3">
        <w:rPr>
          <w:szCs w:val="28"/>
        </w:rPr>
        <w:t xml:space="preserve">затем </w:t>
      </w:r>
      <w:r>
        <w:rPr>
          <w:szCs w:val="28"/>
        </w:rPr>
        <w:t xml:space="preserve">делятся </w:t>
      </w:r>
      <w:r w:rsidRPr="00876ED3">
        <w:rPr>
          <w:szCs w:val="28"/>
        </w:rPr>
        <w:t xml:space="preserve">на </w:t>
      </w:r>
      <w:r>
        <w:rPr>
          <w:szCs w:val="28"/>
        </w:rPr>
        <w:t>квадраты</w:t>
      </w:r>
      <w:r w:rsidRPr="00876ED3">
        <w:rPr>
          <w:szCs w:val="28"/>
        </w:rPr>
        <w:t xml:space="preserve"> четвертной размерности т.д. </w:t>
      </w:r>
      <w:r>
        <w:rPr>
          <w:szCs w:val="28"/>
        </w:rPr>
        <w:t>как показано на рисунке 1</w:t>
      </w:r>
      <w:r w:rsidRPr="00876ED3">
        <w:rPr>
          <w:szCs w:val="28"/>
        </w:rPr>
        <w:t>.</w:t>
      </w:r>
      <w:r w:rsidRPr="00EF1A3C">
        <w:rPr>
          <w:szCs w:val="28"/>
        </w:rPr>
        <w:t xml:space="preserve"> В</w:t>
      </w:r>
      <w:r>
        <w:rPr>
          <w:szCs w:val="28"/>
        </w:rPr>
        <w:t xml:space="preserve"> результате </w:t>
      </w:r>
      <w:r w:rsidRPr="00EF1A3C">
        <w:rPr>
          <w:szCs w:val="28"/>
        </w:rPr>
        <w:t xml:space="preserve">в пространстве поиска формируется </w:t>
      </w:r>
      <w:r>
        <w:rPr>
          <w:szCs w:val="28"/>
        </w:rPr>
        <w:t>не</w:t>
      </w:r>
      <w:r w:rsidRPr="00EF1A3C">
        <w:rPr>
          <w:szCs w:val="28"/>
        </w:rPr>
        <w:t>регулярная сетка испытаний исследуемой функции.</w:t>
      </w:r>
      <w:r>
        <w:rPr>
          <w:szCs w:val="28"/>
        </w:rPr>
        <w:t xml:space="preserve"> Возможен вариант непропорционального деления параллелепипеда по его главной диагонали </w:t>
      </w:r>
      <w:sdt>
        <w:sdtPr>
          <w:rPr>
            <w:szCs w:val="28"/>
          </w:rPr>
          <w:id w:val="2015727307"/>
          <w:citation/>
        </w:sdtPr>
        <w:sdtEndPr/>
        <w:sdtContent>
          <w:r w:rsidR="007E398E">
            <w:rPr>
              <w:szCs w:val="28"/>
            </w:rPr>
            <w:fldChar w:fldCharType="begin"/>
          </w:r>
          <w:r w:rsidR="007E398E">
            <w:rPr>
              <w:szCs w:val="28"/>
            </w:rPr>
            <w:instrText xml:space="preserve"> CITATION Ква03 \l 1049 </w:instrText>
          </w:r>
          <w:r w:rsidR="007E398E">
            <w:rPr>
              <w:szCs w:val="28"/>
            </w:rPr>
            <w:fldChar w:fldCharType="separate"/>
          </w:r>
          <w:r w:rsidR="007E398E" w:rsidRPr="007E398E">
            <w:rPr>
              <w:noProof/>
              <w:szCs w:val="28"/>
            </w:rPr>
            <w:t>[5]</w:t>
          </w:r>
          <w:r w:rsidR="007E398E">
            <w:rPr>
              <w:szCs w:val="28"/>
            </w:rPr>
            <w:fldChar w:fldCharType="end"/>
          </w:r>
        </w:sdtContent>
      </w:sdt>
      <w:r>
        <w:rPr>
          <w:szCs w:val="28"/>
        </w:rPr>
        <w:t xml:space="preserve">. </w:t>
      </w:r>
    </w:p>
    <w:p w:rsidR="002F26FA" w:rsidRPr="00475439" w:rsidRDefault="002F26FA" w:rsidP="002F26FA">
      <w:pPr>
        <w:ind w:firstLine="567"/>
        <w:rPr>
          <w:szCs w:val="28"/>
        </w:rPr>
      </w:pPr>
      <w:r>
        <w:rPr>
          <w:szCs w:val="28"/>
        </w:rPr>
        <w:t xml:space="preserve">Пусть допустимое множество </w:t>
      </w:r>
      <w:r w:rsidRPr="00270FB9">
        <w:rPr>
          <w:position w:val="-4"/>
          <w:szCs w:val="28"/>
        </w:rPr>
        <w:object w:dxaOrig="320" w:dyaOrig="279">
          <v:shape id="_x0000_i1061" type="#_x0000_t75" style="width:16.1pt;height:13.95pt" o:ole="">
            <v:imagedata r:id="rId77" o:title=""/>
          </v:shape>
          <o:OLEObject Type="Embed" ProgID="Equation.3" ShapeID="_x0000_i1061" DrawAspect="Content" ObjectID="_1398776792" r:id="rId78"/>
        </w:object>
      </w:r>
      <w:r>
        <w:rPr>
          <w:szCs w:val="28"/>
        </w:rPr>
        <w:t xml:space="preserve"> делится на прямоугольные параллелепипеды </w:t>
      </w:r>
      <w:r w:rsidRPr="005A26C0">
        <w:rPr>
          <w:position w:val="-12"/>
          <w:szCs w:val="28"/>
        </w:rPr>
        <w:object w:dxaOrig="380" w:dyaOrig="380">
          <v:shape id="_x0000_i1062" type="#_x0000_t75" style="width:18.25pt;height:18.25pt" o:ole="">
            <v:imagedata r:id="rId79" o:title=""/>
          </v:shape>
          <o:OLEObject Type="Embed" ProgID="Equation.3" ShapeID="_x0000_i1062" DrawAspect="Content" ObjectID="_1398776793" r:id="rId80"/>
        </w:object>
      </w:r>
      <w:r>
        <w:rPr>
          <w:szCs w:val="28"/>
        </w:rPr>
        <w:t xml:space="preserve"> с центрами </w:t>
      </w:r>
      <w:r w:rsidRPr="00C81601">
        <w:rPr>
          <w:position w:val="-12"/>
          <w:szCs w:val="28"/>
        </w:rPr>
        <w:object w:dxaOrig="279" w:dyaOrig="400">
          <v:shape id="_x0000_i1063" type="#_x0000_t75" style="width:13.95pt;height:19.35pt" o:ole="">
            <v:imagedata r:id="rId81" o:title=""/>
          </v:shape>
          <o:OLEObject Type="Embed" ProgID="Equation.3" ShapeID="_x0000_i1063" DrawAspect="Content" ObjectID="_1398776794" r:id="rId82"/>
        </w:object>
      </w:r>
      <w:r>
        <w:rPr>
          <w:szCs w:val="28"/>
        </w:rPr>
        <w:t xml:space="preserve"> и главными диагоналями </w:t>
      </w:r>
      <w:r w:rsidRPr="00C81601">
        <w:rPr>
          <w:position w:val="-12"/>
          <w:szCs w:val="28"/>
        </w:rPr>
        <w:object w:dxaOrig="460" w:dyaOrig="380">
          <v:shape id="_x0000_i1064" type="#_x0000_t75" style="width:23.65pt;height:18.25pt" o:ole="">
            <v:imagedata r:id="rId83" o:title=""/>
          </v:shape>
          <o:OLEObject Type="Embed" ProgID="Equation.3" ShapeID="_x0000_i1064" DrawAspect="Content" ObjectID="_1398776795" r:id="rId84"/>
        </w:object>
      </w:r>
      <w:r>
        <w:rPr>
          <w:szCs w:val="28"/>
        </w:rPr>
        <w:t xml:space="preserve">, где </w:t>
      </w:r>
      <w:r w:rsidRPr="00882F44">
        <w:rPr>
          <w:position w:val="-12"/>
          <w:szCs w:val="28"/>
        </w:rPr>
        <w:object w:dxaOrig="320" w:dyaOrig="380">
          <v:shape id="_x0000_i1065" type="#_x0000_t75" style="width:16.1pt;height:18.25pt" o:ole="">
            <v:imagedata r:id="rId85" o:title=""/>
          </v:shape>
          <o:OLEObject Type="Embed" ProgID="Equation.3" ShapeID="_x0000_i1065" DrawAspect="Content" ObjectID="_1398776796" r:id="rId86"/>
        </w:object>
      </w:r>
      <w:r>
        <w:rPr>
          <w:szCs w:val="28"/>
        </w:rPr>
        <w:t xml:space="preserve"> - </w:t>
      </w:r>
      <w:r>
        <w:rPr>
          <w:szCs w:val="28"/>
        </w:rPr>
        <w:lastRenderedPageBreak/>
        <w:t xml:space="preserve">радиус параллелепипеда </w:t>
      </w:r>
      <w:r w:rsidRPr="005A26C0">
        <w:rPr>
          <w:position w:val="-12"/>
          <w:szCs w:val="28"/>
        </w:rPr>
        <w:object w:dxaOrig="380" w:dyaOrig="380">
          <v:shape id="_x0000_i1066" type="#_x0000_t75" style="width:18.25pt;height:18.25pt" o:ole="">
            <v:imagedata r:id="rId79" o:title=""/>
          </v:shape>
          <o:OLEObject Type="Embed" ProgID="Equation.3" ShapeID="_x0000_i1066" DrawAspect="Content" ObjectID="_1398776797" r:id="rId87"/>
        </w:object>
      </w:r>
      <w:r>
        <w:rPr>
          <w:szCs w:val="28"/>
        </w:rPr>
        <w:t xml:space="preserve"> (</w:t>
      </w:r>
      <w:r w:rsidRPr="008E5D5D">
        <w:rPr>
          <w:position w:val="-40"/>
          <w:szCs w:val="28"/>
        </w:rPr>
        <w:object w:dxaOrig="2100" w:dyaOrig="660">
          <v:shape id="_x0000_i1067" type="#_x0000_t75" style="width:105.3pt;height:33.3pt" o:ole="">
            <v:imagedata r:id="rId88" o:title=""/>
          </v:shape>
          <o:OLEObject Type="Embed" ProgID="Equation.3" ShapeID="_x0000_i1067" DrawAspect="Content" ObjectID="_1398776798" r:id="rId89"/>
        </w:object>
      </w:r>
      <w:r>
        <w:rPr>
          <w:szCs w:val="28"/>
        </w:rPr>
        <w:t xml:space="preserve">).Метод половинных делений </w:t>
      </w:r>
      <w:sdt>
        <w:sdtPr>
          <w:rPr>
            <w:szCs w:val="28"/>
          </w:rPr>
          <w:id w:val="-495570695"/>
          <w:citation/>
        </w:sdtPr>
        <w:sdtEndPr/>
        <w:sdtContent>
          <w:r w:rsidR="007E398E">
            <w:rPr>
              <w:szCs w:val="28"/>
            </w:rPr>
            <w:fldChar w:fldCharType="begin"/>
          </w:r>
          <w:r w:rsidR="007E398E">
            <w:rPr>
              <w:szCs w:val="28"/>
            </w:rPr>
            <w:instrText xml:space="preserve"> CITATION Евт71 \l 1049 </w:instrText>
          </w:r>
          <w:r w:rsidR="007E398E">
            <w:rPr>
              <w:szCs w:val="28"/>
            </w:rPr>
            <w:fldChar w:fldCharType="separate"/>
          </w:r>
          <w:r w:rsidR="007E398E" w:rsidRPr="007E398E">
            <w:rPr>
              <w:noProof/>
              <w:szCs w:val="28"/>
            </w:rPr>
            <w:t>[2]</w:t>
          </w:r>
          <w:r w:rsidR="007E398E">
            <w:rPr>
              <w:szCs w:val="28"/>
            </w:rPr>
            <w:fldChar w:fldCharType="end"/>
          </w:r>
        </w:sdtContent>
      </w:sdt>
      <w:r>
        <w:rPr>
          <w:szCs w:val="28"/>
        </w:rPr>
        <w:t xml:space="preserve"> сводится к построению последовательности </w:t>
      </w:r>
      <w:r w:rsidRPr="00145A4A">
        <w:rPr>
          <w:position w:val="-12"/>
          <w:szCs w:val="28"/>
        </w:rPr>
        <w:object w:dxaOrig="1920" w:dyaOrig="380">
          <v:shape id="_x0000_i1068" type="#_x0000_t75" style="width:95.65pt;height:18.25pt" o:ole="">
            <v:imagedata r:id="rId29" o:title=""/>
          </v:shape>
          <o:OLEObject Type="Embed" ProgID="Equation.3" ShapeID="_x0000_i1068" DrawAspect="Content" ObjectID="_1398776799" r:id="rId90"/>
        </w:object>
      </w:r>
      <w:r>
        <w:rPr>
          <w:szCs w:val="28"/>
        </w:rPr>
        <w:t xml:space="preserve"> параллелепипедов</w:t>
      </w:r>
      <w:r w:rsidRPr="00C13BB9">
        <w:rPr>
          <w:szCs w:val="28"/>
        </w:rPr>
        <w:t xml:space="preserve"> </w:t>
      </w:r>
      <w:r>
        <w:rPr>
          <w:szCs w:val="28"/>
        </w:rPr>
        <w:t xml:space="preserve">подмножеств множества </w:t>
      </w:r>
      <w:r w:rsidRPr="00145A4A">
        <w:rPr>
          <w:position w:val="-4"/>
          <w:szCs w:val="28"/>
        </w:rPr>
        <w:object w:dxaOrig="320" w:dyaOrig="279">
          <v:shape id="_x0000_i1069" type="#_x0000_t75" style="width:16.1pt;height:13.95pt" o:ole="">
            <v:imagedata r:id="rId31" o:title=""/>
          </v:shape>
          <o:OLEObject Type="Embed" ProgID="Equation.3" ShapeID="_x0000_i1069" DrawAspect="Content" ObjectID="_1398776800" r:id="rId91"/>
        </w:object>
      </w:r>
      <w:r>
        <w:rPr>
          <w:szCs w:val="28"/>
        </w:rPr>
        <w:t xml:space="preserve"> и точек </w:t>
      </w:r>
      <w:r w:rsidRPr="004D5681">
        <w:rPr>
          <w:position w:val="-12"/>
          <w:szCs w:val="28"/>
        </w:rPr>
        <w:object w:dxaOrig="960" w:dyaOrig="380">
          <v:shape id="_x0000_i1070" type="#_x0000_t75" style="width:48.35pt;height:18.25pt" o:ole="">
            <v:imagedata r:id="rId33" o:title=""/>
          </v:shape>
          <o:OLEObject Type="Embed" ProgID="Equation.3" ShapeID="_x0000_i1070" DrawAspect="Content" ObjectID="_1398776801" r:id="rId92"/>
        </w:object>
      </w:r>
      <w:r>
        <w:rPr>
          <w:szCs w:val="28"/>
        </w:rPr>
        <w:t xml:space="preserve"> (</w:t>
      </w:r>
      <w:r w:rsidRPr="004D5681">
        <w:rPr>
          <w:position w:val="-12"/>
          <w:szCs w:val="28"/>
        </w:rPr>
        <w:object w:dxaOrig="880" w:dyaOrig="380">
          <v:shape id="_x0000_i1071" type="#_x0000_t75" style="width:45.15pt;height:18.25pt" o:ole="">
            <v:imagedata r:id="rId35" o:title=""/>
          </v:shape>
          <o:OLEObject Type="Embed" ProgID="Equation.3" ShapeID="_x0000_i1071" DrawAspect="Content" ObjectID="_1398776802" r:id="rId93"/>
        </w:object>
      </w:r>
      <w:r>
        <w:rPr>
          <w:szCs w:val="28"/>
        </w:rPr>
        <w:t xml:space="preserve">). В каждой точке </w:t>
      </w:r>
      <w:r w:rsidRPr="004D5681">
        <w:rPr>
          <w:position w:val="-12"/>
          <w:szCs w:val="28"/>
        </w:rPr>
        <w:object w:dxaOrig="279" w:dyaOrig="380">
          <v:shape id="_x0000_i1072" type="#_x0000_t75" style="width:13.95pt;height:18.25pt" o:ole="">
            <v:imagedata r:id="rId37" o:title=""/>
          </v:shape>
          <o:OLEObject Type="Embed" ProgID="Equation.3" ShapeID="_x0000_i1072" DrawAspect="Content" ObjectID="_1398776803" r:id="rId94"/>
        </w:object>
      </w:r>
      <w:r>
        <w:rPr>
          <w:szCs w:val="28"/>
        </w:rPr>
        <w:t xml:space="preserve"> вычисляется значение функции </w:t>
      </w:r>
      <w:r w:rsidRPr="004D5681">
        <w:rPr>
          <w:position w:val="-12"/>
          <w:szCs w:val="28"/>
        </w:rPr>
        <w:object w:dxaOrig="620" w:dyaOrig="360">
          <v:shape id="_x0000_i1073" type="#_x0000_t75" style="width:31.15pt;height:18.25pt" o:ole="">
            <v:imagedata r:id="rId39" o:title=""/>
          </v:shape>
          <o:OLEObject Type="Embed" ProgID="Equation.3" ShapeID="_x0000_i1073" DrawAspect="Content" ObjectID="_1398776804" r:id="rId95"/>
        </w:object>
      </w:r>
      <w:r>
        <w:rPr>
          <w:szCs w:val="28"/>
        </w:rPr>
        <w:t xml:space="preserve"> и определяется её рекордное значение </w:t>
      </w:r>
      <w:r w:rsidRPr="004D5681">
        <w:rPr>
          <w:position w:val="-12"/>
          <w:szCs w:val="28"/>
        </w:rPr>
        <w:object w:dxaOrig="340" w:dyaOrig="380">
          <v:shape id="_x0000_i1074" type="#_x0000_t75" style="width:18.25pt;height:18.25pt" o:ole="">
            <v:imagedata r:id="rId41" o:title=""/>
          </v:shape>
          <o:OLEObject Type="Embed" ProgID="Equation.3" ShapeID="_x0000_i1074" DrawAspect="Content" ObjectID="_1398776805" r:id="rId96"/>
        </w:object>
      </w:r>
      <w:r>
        <w:rPr>
          <w:position w:val="-12"/>
          <w:szCs w:val="28"/>
        </w:rPr>
        <w:t xml:space="preserve"> по формуле (3).</w:t>
      </w:r>
    </w:p>
    <w:p w:rsidR="002F26FA" w:rsidRDefault="002F26FA" w:rsidP="002F26FA">
      <w:pPr>
        <w:pStyle w:val="af1"/>
        <w:rPr>
          <w:sz w:val="28"/>
        </w:rPr>
      </w:pPr>
      <w:r>
        <w:rPr>
          <w:noProof/>
          <w:sz w:val="28"/>
        </w:rPr>
        <w:drawing>
          <wp:inline distT="0" distB="0" distL="0" distR="0" wp14:anchorId="1E411CDC">
            <wp:extent cx="2761615" cy="2476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1615" cy="2476500"/>
                    </a:xfrm>
                    <a:prstGeom prst="rect">
                      <a:avLst/>
                    </a:prstGeom>
                    <a:noFill/>
                  </pic:spPr>
                </pic:pic>
              </a:graphicData>
            </a:graphic>
          </wp:inline>
        </w:drawing>
      </w:r>
    </w:p>
    <w:p w:rsidR="002F26FA" w:rsidRDefault="002F26FA" w:rsidP="002F26FA">
      <w:pPr>
        <w:pStyle w:val="af1"/>
        <w:rPr>
          <w:sz w:val="28"/>
        </w:rPr>
      </w:pPr>
      <w:r>
        <w:rPr>
          <w:sz w:val="28"/>
        </w:rPr>
        <w:t>Рисунок 1</w:t>
      </w:r>
      <w:r w:rsidRPr="00A36BCE">
        <w:rPr>
          <w:sz w:val="28"/>
        </w:rPr>
        <w:t xml:space="preserve"> </w:t>
      </w:r>
      <w:r>
        <w:rPr>
          <w:sz w:val="28"/>
        </w:rPr>
        <w:t xml:space="preserve">- </w:t>
      </w:r>
      <w:r w:rsidRPr="00A36BCE">
        <w:rPr>
          <w:sz w:val="28"/>
        </w:rPr>
        <w:t>Деление допустимого множества</w:t>
      </w:r>
    </w:p>
    <w:p w:rsidR="002F26FA" w:rsidRDefault="002F26FA" w:rsidP="002F26FA">
      <w:pPr>
        <w:spacing w:before="120" w:after="120"/>
        <w:ind w:firstLine="567"/>
        <w:rPr>
          <w:szCs w:val="28"/>
        </w:rPr>
      </w:pPr>
      <w:r>
        <w:rPr>
          <w:szCs w:val="28"/>
        </w:rPr>
        <w:t>Для функций, удовлетворяющих условию Липшица, на каждом шаге алгоритма выбирается «критический» параллелепипед, для которого</w:t>
      </w:r>
    </w:p>
    <w:p w:rsidR="002F26FA" w:rsidRDefault="00C016E7" w:rsidP="00C016E7">
      <w:pPr>
        <w:spacing w:before="120" w:after="120"/>
        <w:ind w:firstLine="567"/>
        <w:jc w:val="center"/>
        <w:rPr>
          <w:szCs w:val="28"/>
        </w:rPr>
      </w:pPr>
      <w:r w:rsidRPr="00C016E7">
        <w:rPr>
          <w:position w:val="-20"/>
          <w:szCs w:val="28"/>
        </w:rPr>
        <w:object w:dxaOrig="2200" w:dyaOrig="440">
          <v:shape id="_x0000_i1075" type="#_x0000_t75" style="width:133.25pt;height:26.85pt" o:ole="">
            <v:imagedata r:id="rId98" o:title=""/>
          </v:shape>
          <o:OLEObject Type="Embed" ProgID="Equation.3" ShapeID="_x0000_i1075" DrawAspect="Content" ObjectID="_1398776806" r:id="rId99"/>
        </w:object>
      </w:r>
      <w:r w:rsidR="002F26FA">
        <w:rPr>
          <w:szCs w:val="28"/>
        </w:rPr>
        <w:t>.</w:t>
      </w:r>
    </w:p>
    <w:p w:rsidR="002F26FA" w:rsidRDefault="002F26FA" w:rsidP="002F26FA">
      <w:pPr>
        <w:spacing w:before="120" w:after="120"/>
        <w:ind w:firstLine="567"/>
        <w:rPr>
          <w:szCs w:val="28"/>
        </w:rPr>
      </w:pPr>
      <w:r>
        <w:rPr>
          <w:szCs w:val="28"/>
        </w:rPr>
        <w:t xml:space="preserve">Именно он подвергается дальнейшему делению на две части. </w:t>
      </w:r>
    </w:p>
    <w:p w:rsidR="002F26FA" w:rsidRDefault="002F26FA" w:rsidP="002F26FA">
      <w:pPr>
        <w:spacing w:before="120" w:after="120"/>
        <w:ind w:firstLine="567"/>
        <w:rPr>
          <w:szCs w:val="28"/>
        </w:rPr>
      </w:pPr>
      <w:r>
        <w:rPr>
          <w:szCs w:val="28"/>
        </w:rPr>
        <w:t xml:space="preserve">Используя условие Липшица, параллелепипеды, для которых </w:t>
      </w:r>
      <w:r w:rsidRPr="002F26FA">
        <w:rPr>
          <w:position w:val="-14"/>
          <w:szCs w:val="28"/>
        </w:rPr>
        <w:object w:dxaOrig="740" w:dyaOrig="380">
          <v:shape id="_x0000_i1076" type="#_x0000_t75" style="width:37.6pt;height:18.25pt" o:ole="">
            <v:imagedata r:id="rId100" o:title=""/>
          </v:shape>
          <o:OLEObject Type="Embed" ProgID="Equation.3" ShapeID="_x0000_i1076" DrawAspect="Content" ObjectID="_1398776807" r:id="rId101"/>
        </w:object>
      </w:r>
      <w:r>
        <w:rPr>
          <w:szCs w:val="28"/>
        </w:rPr>
        <w:t xml:space="preserve"> исключаются из дальнейшего рассмотрения. Здесь </w:t>
      </w:r>
      <w:r w:rsidRPr="002F26FA">
        <w:rPr>
          <w:i/>
          <w:szCs w:val="28"/>
        </w:rPr>
        <w:t>f</w:t>
      </w:r>
      <w:r w:rsidRPr="002F26FA">
        <w:rPr>
          <w:i/>
          <w:szCs w:val="28"/>
          <w:vertAlign w:val="subscript"/>
        </w:rPr>
        <w:t>r</w:t>
      </w:r>
      <w:r>
        <w:rPr>
          <w:szCs w:val="28"/>
        </w:rPr>
        <w:t xml:space="preserve"> - текущий рекорд при поиске минимума функции.</w:t>
      </w:r>
    </w:p>
    <w:p w:rsidR="002F26FA" w:rsidRPr="00EF1A3C" w:rsidRDefault="002F26FA" w:rsidP="00C016E7">
      <w:pPr>
        <w:keepNext/>
        <w:spacing w:before="120" w:after="120"/>
        <w:ind w:firstLine="567"/>
        <w:rPr>
          <w:szCs w:val="28"/>
        </w:rPr>
      </w:pPr>
      <w:r>
        <w:rPr>
          <w:szCs w:val="28"/>
        </w:rPr>
        <w:t xml:space="preserve">Для остановки алгоритма можно использовать условие: </w:t>
      </w:r>
    </w:p>
    <w:p w:rsidR="002F26FA" w:rsidRPr="002F26FA" w:rsidRDefault="002F26FA" w:rsidP="002F26FA">
      <w:pPr>
        <w:jc w:val="center"/>
      </w:pPr>
      <w:r w:rsidRPr="00114D50">
        <w:rPr>
          <w:position w:val="-12"/>
          <w:szCs w:val="28"/>
        </w:rPr>
        <w:object w:dxaOrig="660" w:dyaOrig="360">
          <v:shape id="_x0000_i1077" type="#_x0000_t75" style="width:45.15pt;height:24.7pt" o:ole="">
            <v:imagedata r:id="rId102" o:title=""/>
          </v:shape>
          <o:OLEObject Type="Embed" ProgID="Equation.3" ShapeID="_x0000_i1077" DrawAspect="Content" ObjectID="_1398776808" r:id="rId103"/>
        </w:object>
      </w:r>
      <w:r>
        <w:rPr>
          <w:szCs w:val="28"/>
        </w:rPr>
        <w:t>.</w:t>
      </w:r>
    </w:p>
    <w:p w:rsidR="00692483" w:rsidRPr="00692483" w:rsidRDefault="00692483" w:rsidP="00692483">
      <w:pPr>
        <w:pStyle w:val="a7"/>
      </w:pPr>
      <w:r>
        <w:lastRenderedPageBreak/>
        <w:t xml:space="preserve">Выбор критического </w:t>
      </w:r>
      <w:r w:rsidR="00EE4A6E">
        <w:t>параллелепипеда</w:t>
      </w:r>
      <w:r w:rsidR="00243A0A">
        <w:t xml:space="preserve"> </w:t>
      </w:r>
    </w:p>
    <w:p w:rsidR="00243A0A" w:rsidRPr="00E87B2B" w:rsidRDefault="00243A0A" w:rsidP="00243A0A">
      <w:pPr>
        <w:spacing w:before="120"/>
        <w:ind w:firstLine="425"/>
        <w:rPr>
          <w:szCs w:val="28"/>
        </w:rPr>
      </w:pPr>
      <w:r>
        <w:rPr>
          <w:szCs w:val="28"/>
        </w:rPr>
        <w:t xml:space="preserve">Сохранив схему двоичного деления параллелепипедов </w:t>
      </w:r>
      <w:sdt>
        <w:sdtPr>
          <w:rPr>
            <w:szCs w:val="28"/>
          </w:rPr>
          <w:id w:val="-529342347"/>
          <w:citation/>
        </w:sdtPr>
        <w:sdtEndPr/>
        <w:sdtContent>
          <w:r w:rsidR="007E398E">
            <w:rPr>
              <w:szCs w:val="28"/>
            </w:rPr>
            <w:fldChar w:fldCharType="begin"/>
          </w:r>
          <w:r w:rsidR="007E398E">
            <w:rPr>
              <w:szCs w:val="28"/>
            </w:rPr>
            <w:instrText xml:space="preserve"> CITATION Евт87 \l 1049 </w:instrText>
          </w:r>
          <w:r w:rsidR="007E398E">
            <w:rPr>
              <w:szCs w:val="28"/>
            </w:rPr>
            <w:fldChar w:fldCharType="separate"/>
          </w:r>
          <w:r w:rsidR="007E398E" w:rsidRPr="007E398E">
            <w:rPr>
              <w:noProof/>
              <w:szCs w:val="28"/>
            </w:rPr>
            <w:t>[3]</w:t>
          </w:r>
          <w:r w:rsidR="007E398E">
            <w:rPr>
              <w:szCs w:val="28"/>
            </w:rPr>
            <w:fldChar w:fldCharType="end"/>
          </w:r>
        </w:sdtContent>
      </w:sdt>
      <w:r>
        <w:rPr>
          <w:szCs w:val="28"/>
        </w:rPr>
        <w:t xml:space="preserve">, изменим правило выбора «критического» параллелепипеда, подвергающегося дальнейшему двоичному делению. Произвольный выбор «критического» параллелепипеда </w:t>
      </w:r>
      <w:sdt>
        <w:sdtPr>
          <w:rPr>
            <w:szCs w:val="28"/>
          </w:rPr>
          <w:id w:val="1640148019"/>
          <w:citation/>
        </w:sdtPr>
        <w:sdtEndPr/>
        <w:sdtContent>
          <w:r w:rsidR="007E398E">
            <w:rPr>
              <w:szCs w:val="28"/>
            </w:rPr>
            <w:fldChar w:fldCharType="begin"/>
          </w:r>
          <w:r w:rsidR="007E398E">
            <w:rPr>
              <w:szCs w:val="28"/>
            </w:rPr>
            <w:instrText xml:space="preserve"> CITATION Евт87 \l 1049 </w:instrText>
          </w:r>
          <w:r w:rsidR="007E398E">
            <w:rPr>
              <w:szCs w:val="28"/>
            </w:rPr>
            <w:fldChar w:fldCharType="separate"/>
          </w:r>
          <w:r w:rsidR="007E398E" w:rsidRPr="007E398E">
            <w:rPr>
              <w:noProof/>
              <w:szCs w:val="28"/>
            </w:rPr>
            <w:t>[3]</w:t>
          </w:r>
          <w:r w:rsidR="007E398E">
            <w:rPr>
              <w:szCs w:val="28"/>
            </w:rPr>
            <w:fldChar w:fldCharType="end"/>
          </w:r>
        </w:sdtContent>
      </w:sdt>
      <w:r>
        <w:rPr>
          <w:szCs w:val="28"/>
        </w:rPr>
        <w:t xml:space="preserve">, или ориентация на параллелепипед, имеющий минимальное текущее значение функции в точке </w:t>
      </w:r>
      <w:r w:rsidRPr="002879BB">
        <w:rPr>
          <w:position w:val="-12"/>
          <w:szCs w:val="28"/>
        </w:rPr>
        <w:object w:dxaOrig="260" w:dyaOrig="380">
          <v:shape id="_x0000_i1078" type="#_x0000_t75" style="width:11.8pt;height:18.25pt" o:ole="">
            <v:imagedata r:id="rId104" o:title=""/>
          </v:shape>
          <o:OLEObject Type="Embed" ProgID="Equation.3" ShapeID="_x0000_i1078" DrawAspect="Content" ObjectID="_1398776809" r:id="rId105"/>
        </w:object>
      </w:r>
      <w:r>
        <w:rPr>
          <w:szCs w:val="28"/>
        </w:rPr>
        <w:t xml:space="preserve"> </w:t>
      </w:r>
      <w:sdt>
        <w:sdtPr>
          <w:rPr>
            <w:szCs w:val="28"/>
          </w:rPr>
          <w:id w:val="-619612164"/>
          <w:citation/>
        </w:sdtPr>
        <w:sdtEndPr/>
        <w:sdtContent>
          <w:r w:rsidR="007E398E">
            <w:rPr>
              <w:szCs w:val="28"/>
            </w:rPr>
            <w:fldChar w:fldCharType="begin"/>
          </w:r>
          <w:r w:rsidR="007E398E">
            <w:rPr>
              <w:szCs w:val="28"/>
            </w:rPr>
            <w:instrText xml:space="preserve"> CITATION Диг08 \l 1049 </w:instrText>
          </w:r>
          <w:r w:rsidR="007E398E">
            <w:rPr>
              <w:szCs w:val="28"/>
            </w:rPr>
            <w:fldChar w:fldCharType="separate"/>
          </w:r>
          <w:r w:rsidR="007E398E" w:rsidRPr="007E398E">
            <w:rPr>
              <w:noProof/>
              <w:szCs w:val="28"/>
            </w:rPr>
            <w:t>[4]</w:t>
          </w:r>
          <w:r w:rsidR="007E398E">
            <w:rPr>
              <w:szCs w:val="28"/>
            </w:rPr>
            <w:fldChar w:fldCharType="end"/>
          </w:r>
        </w:sdtContent>
      </w:sdt>
      <w:r>
        <w:rPr>
          <w:szCs w:val="28"/>
        </w:rPr>
        <w:t xml:space="preserve">, может привести к чрезмерно детальному «изучению» окрестностей локальных минимумов функции и «отсрочить» нахождение её нового рекорда </w:t>
      </w:r>
      <w:r w:rsidRPr="002879BB">
        <w:rPr>
          <w:position w:val="-12"/>
          <w:szCs w:val="28"/>
        </w:rPr>
        <w:object w:dxaOrig="340" w:dyaOrig="380">
          <v:shape id="_x0000_i1079" type="#_x0000_t75" style="width:18.25pt;height:18.25pt" o:ole="">
            <v:imagedata r:id="rId106" o:title=""/>
          </v:shape>
          <o:OLEObject Type="Embed" ProgID="Equation.3" ShapeID="_x0000_i1079" DrawAspect="Content" ObjectID="_1398776810" r:id="rId107"/>
        </w:object>
      </w:r>
      <w:r>
        <w:rPr>
          <w:szCs w:val="28"/>
        </w:rPr>
        <w:t>, т.е. увеличить трудоемкость алгоритма.</w:t>
      </w:r>
    </w:p>
    <w:p w:rsidR="00243A0A" w:rsidRDefault="00243A0A" w:rsidP="00243A0A">
      <w:pPr>
        <w:ind w:firstLine="567"/>
        <w:rPr>
          <w:szCs w:val="28"/>
        </w:rPr>
      </w:pPr>
      <w:r>
        <w:rPr>
          <w:szCs w:val="28"/>
        </w:rPr>
        <w:t xml:space="preserve">В работе </w:t>
      </w:r>
      <w:sdt>
        <w:sdtPr>
          <w:rPr>
            <w:szCs w:val="28"/>
          </w:rPr>
          <w:id w:val="-1254047949"/>
          <w:citation/>
        </w:sdtPr>
        <w:sdtEndPr/>
        <w:sdtContent>
          <w:r w:rsidR="007E398E">
            <w:rPr>
              <w:szCs w:val="28"/>
            </w:rPr>
            <w:fldChar w:fldCharType="begin"/>
          </w:r>
          <w:r w:rsidR="007E398E">
            <w:rPr>
              <w:szCs w:val="28"/>
            </w:rPr>
            <w:instrText xml:space="preserve"> CITATION Стр90 \l 1049 </w:instrText>
          </w:r>
          <w:r w:rsidR="007E398E">
            <w:rPr>
              <w:szCs w:val="28"/>
            </w:rPr>
            <w:fldChar w:fldCharType="separate"/>
          </w:r>
          <w:r w:rsidR="007E398E" w:rsidRPr="007E398E">
            <w:rPr>
              <w:noProof/>
              <w:szCs w:val="28"/>
            </w:rPr>
            <w:t>[6]</w:t>
          </w:r>
          <w:r w:rsidR="007E398E">
            <w:rPr>
              <w:szCs w:val="28"/>
            </w:rPr>
            <w:fldChar w:fldCharType="end"/>
          </w:r>
        </w:sdtContent>
      </w:sdt>
      <w:r>
        <w:rPr>
          <w:szCs w:val="28"/>
        </w:rPr>
        <w:t xml:space="preserve"> для одномерных функций предложена одна из самых эффективных стратегий многоэкстремальной оптимизации, основанная на использовании приближенного апостериорного распределения вероятностей расположения глобального экстремума, формируемого в процессе испытаний функции, что реализует более сбалансированную организацию поиска глобального минимума функции. Данная стратегия настолько эффективна, что её часто переносят с одномерного случая на случай оптимизации функций многих переменных. Например, в работе </w:t>
      </w:r>
      <w:sdt>
        <w:sdtPr>
          <w:rPr>
            <w:szCs w:val="28"/>
          </w:rPr>
          <w:id w:val="1307285423"/>
          <w:citation/>
        </w:sdtPr>
        <w:sdtEndPr/>
        <w:sdtContent>
          <w:r w:rsidR="007E398E">
            <w:rPr>
              <w:szCs w:val="28"/>
            </w:rPr>
            <w:fldChar w:fldCharType="begin"/>
          </w:r>
          <w:r w:rsidR="007E398E">
            <w:rPr>
              <w:szCs w:val="28"/>
            </w:rPr>
            <w:instrText xml:space="preserve"> CITATION Бар10 \l 1049 </w:instrText>
          </w:r>
          <w:r w:rsidR="007E398E">
            <w:rPr>
              <w:szCs w:val="28"/>
            </w:rPr>
            <w:fldChar w:fldCharType="separate"/>
          </w:r>
          <w:r w:rsidR="007E398E" w:rsidRPr="007E398E">
            <w:rPr>
              <w:noProof/>
              <w:szCs w:val="28"/>
            </w:rPr>
            <w:t>[7]</w:t>
          </w:r>
          <w:r w:rsidR="007E398E">
            <w:rPr>
              <w:szCs w:val="28"/>
            </w:rPr>
            <w:fldChar w:fldCharType="end"/>
          </w:r>
        </w:sdtContent>
      </w:sdt>
      <w:r>
        <w:rPr>
          <w:szCs w:val="28"/>
        </w:rPr>
        <w:t xml:space="preserve"> многомерная задача оптимизации, с помощью кривых Пеано, редуцируется к одномерной задаче глобальной оптимизации, в которой используется характеристическая схема оптимизации Стронгина Р. Г.</w:t>
      </w:r>
      <w:r w:rsidR="006B63C3" w:rsidRPr="006B63C3">
        <w:rPr>
          <w:szCs w:val="28"/>
        </w:rPr>
        <w:t>.</w:t>
      </w:r>
      <w:r>
        <w:rPr>
          <w:szCs w:val="28"/>
        </w:rPr>
        <w:t xml:space="preserve"> Аналогичные идеи используются в диагональном методе глобальной оптимизации Я.Д. Сергеева </w:t>
      </w:r>
      <w:sdt>
        <w:sdtPr>
          <w:rPr>
            <w:szCs w:val="28"/>
          </w:rPr>
          <w:id w:val="1802187047"/>
          <w:citation/>
        </w:sdtPr>
        <w:sdtEndPr/>
        <w:sdtContent>
          <w:r w:rsidR="007E398E">
            <w:rPr>
              <w:szCs w:val="28"/>
            </w:rPr>
            <w:fldChar w:fldCharType="begin"/>
          </w:r>
          <w:r w:rsidR="007E398E">
            <w:rPr>
              <w:szCs w:val="28"/>
            </w:rPr>
            <w:instrText xml:space="preserve"> CITATION Ква03 \l 1049 </w:instrText>
          </w:r>
          <w:r w:rsidR="007E398E">
            <w:rPr>
              <w:szCs w:val="28"/>
            </w:rPr>
            <w:fldChar w:fldCharType="separate"/>
          </w:r>
          <w:r w:rsidR="007E398E" w:rsidRPr="007E398E">
            <w:rPr>
              <w:noProof/>
              <w:szCs w:val="28"/>
            </w:rPr>
            <w:t>[5]</w:t>
          </w:r>
          <w:r w:rsidR="007E398E">
            <w:rPr>
              <w:szCs w:val="28"/>
            </w:rPr>
            <w:fldChar w:fldCharType="end"/>
          </w:r>
        </w:sdtContent>
      </w:sdt>
      <w:r>
        <w:rPr>
          <w:szCs w:val="28"/>
        </w:rPr>
        <w:t xml:space="preserve">. Попытаемся использовать эту стратегию и для метода половинных делений. </w:t>
      </w:r>
    </w:p>
    <w:p w:rsidR="00243A0A" w:rsidRDefault="00243A0A" w:rsidP="00243A0A">
      <w:pPr>
        <w:ind w:firstLine="567"/>
        <w:rPr>
          <w:szCs w:val="28"/>
        </w:rPr>
      </w:pPr>
      <w:r>
        <w:rPr>
          <w:szCs w:val="28"/>
        </w:rPr>
        <w:t>Если в процессе двоичных делений соединять центры параллелепипедов предшественников и потомков, то получится семейство непрерывных непересекающихся линий – траекторий перемещения центров параллелепипедов (рис</w:t>
      </w:r>
      <w:r w:rsidR="00EE4A6E">
        <w:rPr>
          <w:szCs w:val="28"/>
        </w:rPr>
        <w:t xml:space="preserve">унок </w:t>
      </w:r>
      <w:r w:rsidR="000B634E">
        <w:rPr>
          <w:szCs w:val="28"/>
        </w:rPr>
        <w:t>8</w:t>
      </w:r>
      <w:r>
        <w:rPr>
          <w:szCs w:val="28"/>
        </w:rPr>
        <w:t>), для которых можно вычислять характеристики соответствующих участков кривых по аналогии с одномерным случаем</w:t>
      </w:r>
      <w:r w:rsidR="007E398E">
        <w:rPr>
          <w:szCs w:val="28"/>
        </w:rPr>
        <w:t xml:space="preserve"> </w:t>
      </w:r>
      <w:sdt>
        <w:sdtPr>
          <w:rPr>
            <w:szCs w:val="28"/>
          </w:rPr>
          <w:id w:val="809748666"/>
          <w:citation/>
        </w:sdtPr>
        <w:sdtEndPr/>
        <w:sdtContent>
          <w:r w:rsidR="007E398E">
            <w:rPr>
              <w:szCs w:val="28"/>
            </w:rPr>
            <w:fldChar w:fldCharType="begin"/>
          </w:r>
          <w:r w:rsidR="007E398E">
            <w:rPr>
              <w:szCs w:val="28"/>
            </w:rPr>
            <w:instrText xml:space="preserve"> CITATION Стр90 \l 1049 </w:instrText>
          </w:r>
          <w:r w:rsidR="007E398E">
            <w:rPr>
              <w:szCs w:val="28"/>
            </w:rPr>
            <w:fldChar w:fldCharType="separate"/>
          </w:r>
          <w:r w:rsidR="007E398E" w:rsidRPr="007E398E">
            <w:rPr>
              <w:noProof/>
              <w:szCs w:val="28"/>
            </w:rPr>
            <w:t>[6]</w:t>
          </w:r>
          <w:r w:rsidR="007E398E">
            <w:rPr>
              <w:szCs w:val="28"/>
            </w:rPr>
            <w:fldChar w:fldCharType="end"/>
          </w:r>
        </w:sdtContent>
      </w:sdt>
      <w:r>
        <w:rPr>
          <w:szCs w:val="28"/>
        </w:rPr>
        <w:t xml:space="preserve">. Оценки характеристик, полученных для участков траекторий перемещения </w:t>
      </w:r>
      <w:r>
        <w:rPr>
          <w:szCs w:val="28"/>
        </w:rPr>
        <w:lastRenderedPageBreak/>
        <w:t xml:space="preserve">центров параллелепипедов, припишем соответствующим параллелепипедам </w:t>
      </w:r>
      <w:r w:rsidRPr="009B0C73">
        <w:rPr>
          <w:position w:val="-12"/>
          <w:szCs w:val="28"/>
        </w:rPr>
        <w:object w:dxaOrig="380" w:dyaOrig="380">
          <v:shape id="_x0000_i1080" type="#_x0000_t75" style="width:18.25pt;height:18.25pt" o:ole="">
            <v:imagedata r:id="rId108" o:title=""/>
          </v:shape>
          <o:OLEObject Type="Embed" ProgID="Equation.3" ShapeID="_x0000_i1080" DrawAspect="Content" ObjectID="_1398776811" r:id="rId109"/>
        </w:object>
      </w:r>
      <w:r>
        <w:rPr>
          <w:szCs w:val="28"/>
        </w:rPr>
        <w:t xml:space="preserve"> с центрами в точках </w:t>
      </w:r>
      <w:r w:rsidRPr="009B0C73">
        <w:rPr>
          <w:position w:val="-12"/>
          <w:szCs w:val="28"/>
        </w:rPr>
        <w:object w:dxaOrig="260" w:dyaOrig="380">
          <v:shape id="_x0000_i1081" type="#_x0000_t75" style="width:11.8pt;height:18.25pt" o:ole="">
            <v:imagedata r:id="rId110" o:title=""/>
          </v:shape>
          <o:OLEObject Type="Embed" ProgID="Equation.3" ShapeID="_x0000_i1081" DrawAspect="Content" ObjectID="_1398776812" r:id="rId111"/>
        </w:object>
      </w:r>
      <w:r>
        <w:rPr>
          <w:szCs w:val="28"/>
        </w:rPr>
        <w:t>.</w:t>
      </w:r>
    </w:p>
    <w:p w:rsidR="00243A0A" w:rsidRDefault="00243A0A" w:rsidP="001A3DA5">
      <w:pPr>
        <w:pStyle w:val="af1"/>
      </w:pPr>
      <w:r>
        <w:rPr>
          <w:noProof/>
        </w:rPr>
        <w:drawing>
          <wp:inline distT="0" distB="0" distL="0" distR="0" wp14:anchorId="2F3A7F0F" wp14:editId="72292E33">
            <wp:extent cx="2657475" cy="2291715"/>
            <wp:effectExtent l="0" t="0" r="9525" b="0"/>
            <wp:docPr id="6" name="Рисунок 6"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7475" cy="2291715"/>
                    </a:xfrm>
                    <a:prstGeom prst="rect">
                      <a:avLst/>
                    </a:prstGeom>
                    <a:noFill/>
                    <a:ln>
                      <a:noFill/>
                    </a:ln>
                  </pic:spPr>
                </pic:pic>
              </a:graphicData>
            </a:graphic>
          </wp:inline>
        </w:drawing>
      </w:r>
    </w:p>
    <w:p w:rsidR="001A3DA5" w:rsidRPr="001A3DA5" w:rsidRDefault="001A3DA5" w:rsidP="001A3DA5">
      <w:pPr>
        <w:pStyle w:val="af1"/>
      </w:pPr>
      <w:r w:rsidRPr="001A3DA5">
        <w:t>Рис</w:t>
      </w:r>
      <w:r w:rsidR="00EE4A6E">
        <w:t xml:space="preserve">унок </w:t>
      </w:r>
      <w:r w:rsidR="000B634E">
        <w:t>8</w:t>
      </w:r>
      <w:r w:rsidR="00EE4A6E">
        <w:t xml:space="preserve"> –</w:t>
      </w:r>
      <w:r w:rsidRPr="001A3DA5">
        <w:t xml:space="preserve"> Траектория перемещения центров параллелепипедов</w:t>
      </w:r>
    </w:p>
    <w:p w:rsidR="00243A0A" w:rsidRDefault="00243A0A" w:rsidP="00243A0A">
      <w:pPr>
        <w:ind w:firstLine="567"/>
        <w:rPr>
          <w:szCs w:val="28"/>
        </w:rPr>
      </w:pPr>
      <w:r>
        <w:rPr>
          <w:szCs w:val="28"/>
        </w:rPr>
        <w:t xml:space="preserve">Таким образом, каждый параллелепипед </w:t>
      </w:r>
      <w:r w:rsidRPr="009B0C2A">
        <w:rPr>
          <w:position w:val="-12"/>
          <w:szCs w:val="28"/>
        </w:rPr>
        <w:object w:dxaOrig="380" w:dyaOrig="380">
          <v:shape id="_x0000_i1082" type="#_x0000_t75" style="width:18.25pt;height:18.25pt" o:ole="">
            <v:imagedata r:id="rId113" o:title=""/>
          </v:shape>
          <o:OLEObject Type="Embed" ProgID="Equation.3" ShapeID="_x0000_i1082" DrawAspect="Content" ObjectID="_1398776813" r:id="rId114"/>
        </w:object>
      </w:r>
      <w:r>
        <w:rPr>
          <w:szCs w:val="28"/>
        </w:rPr>
        <w:t xml:space="preserve"> свяжем с набором параметров </w:t>
      </w:r>
      <w:r w:rsidRPr="009B0C2A">
        <w:rPr>
          <w:position w:val="-12"/>
          <w:szCs w:val="28"/>
        </w:rPr>
        <w:object w:dxaOrig="2520" w:dyaOrig="380">
          <v:shape id="_x0000_i1083" type="#_x0000_t75" style="width:125.75pt;height:18.25pt" o:ole="">
            <v:imagedata r:id="rId115" o:title=""/>
          </v:shape>
          <o:OLEObject Type="Embed" ProgID="Equation.3" ShapeID="_x0000_i1083" DrawAspect="Content" ObjectID="_1398776814" r:id="rId116"/>
        </w:object>
      </w:r>
      <w:r>
        <w:rPr>
          <w:szCs w:val="28"/>
        </w:rPr>
        <w:t xml:space="preserve">. Здесь </w:t>
      </w:r>
      <w:r w:rsidRPr="009B0C2A">
        <w:rPr>
          <w:position w:val="-12"/>
          <w:szCs w:val="28"/>
        </w:rPr>
        <w:object w:dxaOrig="260" w:dyaOrig="380">
          <v:shape id="_x0000_i1084" type="#_x0000_t75" style="width:11.8pt;height:18.25pt" o:ole="">
            <v:imagedata r:id="rId117" o:title=""/>
          </v:shape>
          <o:OLEObject Type="Embed" ProgID="Equation.3" ShapeID="_x0000_i1084" DrawAspect="Content" ObjectID="_1398776815" r:id="rId118"/>
        </w:object>
      </w:r>
      <w:r>
        <w:rPr>
          <w:szCs w:val="28"/>
        </w:rPr>
        <w:t xml:space="preserve"> - центр параллелепипеда, </w:t>
      </w:r>
      <w:r w:rsidRPr="009B0C2A">
        <w:rPr>
          <w:position w:val="-12"/>
          <w:szCs w:val="28"/>
        </w:rPr>
        <w:object w:dxaOrig="300" w:dyaOrig="380">
          <v:shape id="_x0000_i1085" type="#_x0000_t75" style="width:15.05pt;height:18.25pt" o:ole="">
            <v:imagedata r:id="rId119" o:title=""/>
          </v:shape>
          <o:OLEObject Type="Embed" ProgID="Equation.3" ShapeID="_x0000_i1085" DrawAspect="Content" ObjectID="_1398776816" r:id="rId120"/>
        </w:object>
      </w:r>
      <w:r>
        <w:rPr>
          <w:szCs w:val="28"/>
        </w:rPr>
        <w:t xml:space="preserve"> - значение функции в точке </w:t>
      </w:r>
      <w:r w:rsidRPr="009B0C2A">
        <w:rPr>
          <w:position w:val="-12"/>
          <w:szCs w:val="28"/>
        </w:rPr>
        <w:object w:dxaOrig="260" w:dyaOrig="380">
          <v:shape id="_x0000_i1086" type="#_x0000_t75" style="width:11.8pt;height:18.25pt" o:ole="">
            <v:imagedata r:id="rId121" o:title=""/>
          </v:shape>
          <o:OLEObject Type="Embed" ProgID="Equation.3" ShapeID="_x0000_i1086" DrawAspect="Content" ObjectID="_1398776817" r:id="rId122"/>
        </w:object>
      </w:r>
      <w:r>
        <w:rPr>
          <w:szCs w:val="28"/>
        </w:rPr>
        <w:t xml:space="preserve">, </w:t>
      </w:r>
      <w:r w:rsidRPr="009B0C2A">
        <w:rPr>
          <w:position w:val="-12"/>
          <w:szCs w:val="28"/>
        </w:rPr>
        <w:object w:dxaOrig="320" w:dyaOrig="380">
          <v:shape id="_x0000_i1087" type="#_x0000_t75" style="width:16.1pt;height:18.25pt" o:ole="">
            <v:imagedata r:id="rId123" o:title=""/>
          </v:shape>
          <o:OLEObject Type="Embed" ProgID="Equation.3" ShapeID="_x0000_i1087" DrawAspect="Content" ObjectID="_1398776818" r:id="rId124"/>
        </w:object>
      </w:r>
      <w:r>
        <w:rPr>
          <w:szCs w:val="28"/>
        </w:rPr>
        <w:t xml:space="preserve"> - радиус параллелепипеда, </w:t>
      </w:r>
      <w:r w:rsidRPr="0017100C">
        <w:rPr>
          <w:position w:val="-12"/>
          <w:szCs w:val="28"/>
        </w:rPr>
        <w:object w:dxaOrig="279" w:dyaOrig="380">
          <v:shape id="_x0000_i1088" type="#_x0000_t75" style="width:13.95pt;height:18.25pt" o:ole="">
            <v:imagedata r:id="rId125" o:title=""/>
          </v:shape>
          <o:OLEObject Type="Embed" ProgID="Equation.3" ShapeID="_x0000_i1088" DrawAspect="Content" ObjectID="_1398776819" r:id="rId126"/>
        </w:object>
      </w:r>
      <w:r>
        <w:rPr>
          <w:szCs w:val="28"/>
        </w:rPr>
        <w:t xml:space="preserve">- расстояние между текущим параллелепипедом и его предшественником. </w:t>
      </w:r>
      <w:r w:rsidRPr="00A930A5">
        <w:rPr>
          <w:position w:val="-12"/>
          <w:szCs w:val="28"/>
        </w:rPr>
        <w:object w:dxaOrig="360" w:dyaOrig="380">
          <v:shape id="_x0000_i1089" type="#_x0000_t75" style="width:18.25pt;height:18.25pt" o:ole="">
            <v:imagedata r:id="rId127" o:title=""/>
          </v:shape>
          <o:OLEObject Type="Embed" ProgID="Equation.3" ShapeID="_x0000_i1089" DrawAspect="Content" ObjectID="_1398776820" r:id="rId128"/>
        </w:object>
      </w:r>
      <w:r w:rsidRPr="009C4DF7">
        <w:rPr>
          <w:szCs w:val="28"/>
        </w:rPr>
        <w:t>–</w:t>
      </w:r>
      <w:r w:rsidRPr="00A930A5">
        <w:rPr>
          <w:szCs w:val="28"/>
        </w:rPr>
        <w:t xml:space="preserve"> </w:t>
      </w:r>
      <w:r>
        <w:rPr>
          <w:szCs w:val="28"/>
        </w:rPr>
        <w:t xml:space="preserve">характеристика </w:t>
      </w:r>
      <w:r>
        <w:rPr>
          <w:szCs w:val="28"/>
          <w:lang w:val="en-US"/>
        </w:rPr>
        <w:t>i</w:t>
      </w:r>
      <w:r>
        <w:rPr>
          <w:szCs w:val="28"/>
        </w:rPr>
        <w:t xml:space="preserve">-го параллелепипеда, которую в соответствии с </w:t>
      </w:r>
      <w:r w:rsidRPr="00A930A5">
        <w:rPr>
          <w:szCs w:val="28"/>
        </w:rPr>
        <w:t>[</w:t>
      </w:r>
      <w:r w:rsidR="00EE4A6E">
        <w:rPr>
          <w:szCs w:val="28"/>
        </w:rPr>
        <w:t>43</w:t>
      </w:r>
      <w:r w:rsidRPr="00A930A5">
        <w:rPr>
          <w:szCs w:val="28"/>
        </w:rPr>
        <w:t>]</w:t>
      </w:r>
      <w:r>
        <w:rPr>
          <w:szCs w:val="28"/>
        </w:rPr>
        <w:t xml:space="preserve"> можно вычислить по формуле:</w:t>
      </w:r>
    </w:p>
    <w:p w:rsidR="00243A0A" w:rsidRDefault="00243A0A" w:rsidP="00243A0A">
      <w:pPr>
        <w:ind w:firstLine="426"/>
        <w:jc w:val="right"/>
        <w:rPr>
          <w:szCs w:val="28"/>
        </w:rPr>
      </w:pPr>
      <w:r w:rsidRPr="00A930A5">
        <w:rPr>
          <w:position w:val="-34"/>
          <w:szCs w:val="28"/>
        </w:rPr>
        <w:object w:dxaOrig="4099" w:dyaOrig="920">
          <v:shape id="_x0000_i1090" type="#_x0000_t75" style="width:205.25pt;height:46.2pt" o:ole="">
            <v:imagedata r:id="rId129" o:title=""/>
          </v:shape>
          <o:OLEObject Type="Embed" ProgID="Equation.3" ShapeID="_x0000_i1090" DrawAspect="Content" ObjectID="_1398776821" r:id="rId130"/>
        </w:object>
      </w:r>
      <w:r>
        <w:rPr>
          <w:szCs w:val="28"/>
        </w:rPr>
        <w:t>,</w:t>
      </w:r>
      <w:r>
        <w:rPr>
          <w:szCs w:val="28"/>
        </w:rPr>
        <w:tab/>
      </w:r>
      <w:r>
        <w:rPr>
          <w:szCs w:val="28"/>
        </w:rPr>
        <w:tab/>
      </w:r>
      <w:r>
        <w:rPr>
          <w:szCs w:val="28"/>
        </w:rPr>
        <w:tab/>
      </w:r>
      <w:r>
        <w:rPr>
          <w:szCs w:val="28"/>
        </w:rPr>
        <w:tab/>
      </w:r>
    </w:p>
    <w:p w:rsidR="00243A0A" w:rsidRDefault="00243A0A" w:rsidP="00EE4A6E">
      <w:pPr>
        <w:ind w:firstLine="0"/>
        <w:rPr>
          <w:szCs w:val="28"/>
        </w:rPr>
      </w:pPr>
      <w:r>
        <w:rPr>
          <w:szCs w:val="28"/>
        </w:rPr>
        <w:t xml:space="preserve">где </w:t>
      </w:r>
      <w:r w:rsidRPr="009C75BC">
        <w:rPr>
          <w:position w:val="-18"/>
          <w:szCs w:val="28"/>
        </w:rPr>
        <w:object w:dxaOrig="380" w:dyaOrig="440">
          <v:shape id="_x0000_i1091" type="#_x0000_t75" style="width:18.25pt;height:21.5pt" o:ole="">
            <v:imagedata r:id="rId131" o:title=""/>
          </v:shape>
          <o:OLEObject Type="Embed" ProgID="Equation.3" ShapeID="_x0000_i1091" DrawAspect="Content" ObjectID="_1398776822" r:id="rId132"/>
        </w:object>
      </w:r>
      <w:r w:rsidRPr="009C4DF7">
        <w:rPr>
          <w:szCs w:val="28"/>
        </w:rPr>
        <w:t>–</w:t>
      </w:r>
      <w:r>
        <w:rPr>
          <w:szCs w:val="28"/>
        </w:rPr>
        <w:t xml:space="preserve"> значение функции, вычисленное в предшествующем параллелепипеде  в точке </w:t>
      </w:r>
      <w:r w:rsidRPr="009C75BC">
        <w:rPr>
          <w:position w:val="-18"/>
          <w:szCs w:val="28"/>
        </w:rPr>
        <w:object w:dxaOrig="360" w:dyaOrig="440">
          <v:shape id="_x0000_i1092" type="#_x0000_t75" style="width:18.25pt;height:21.5pt" o:ole="">
            <v:imagedata r:id="rId133" o:title=""/>
          </v:shape>
          <o:OLEObject Type="Embed" ProgID="Equation.3" ShapeID="_x0000_i1092" DrawAspect="Content" ObjectID="_1398776823" r:id="rId134"/>
        </w:object>
      </w:r>
      <w:r>
        <w:rPr>
          <w:szCs w:val="28"/>
        </w:rPr>
        <w:t xml:space="preserve">; </w:t>
      </w:r>
      <w:r w:rsidRPr="003D4A53">
        <w:rPr>
          <w:i/>
          <w:szCs w:val="28"/>
          <w:lang w:val="en-US"/>
        </w:rPr>
        <w:t>w</w:t>
      </w:r>
      <w:r>
        <w:rPr>
          <w:szCs w:val="28"/>
        </w:rPr>
        <w:t xml:space="preserve"> </w:t>
      </w:r>
      <w:r w:rsidRPr="009C4DF7">
        <w:rPr>
          <w:szCs w:val="28"/>
        </w:rPr>
        <w:t xml:space="preserve">– </w:t>
      </w:r>
      <w:r w:rsidRPr="00E40672">
        <w:rPr>
          <w:szCs w:val="28"/>
        </w:rPr>
        <w:t>оценка константы Липшица</w:t>
      </w:r>
      <w:r>
        <w:rPr>
          <w:szCs w:val="28"/>
        </w:rPr>
        <w:t>. Последняя,</w:t>
      </w:r>
      <w:r w:rsidRPr="00E40672">
        <w:rPr>
          <w:szCs w:val="28"/>
        </w:rPr>
        <w:t xml:space="preserve"> </w:t>
      </w:r>
      <w:r>
        <w:rPr>
          <w:szCs w:val="28"/>
        </w:rPr>
        <w:t>адаптивно вычисляется в процессе вычислений функции:</w:t>
      </w:r>
    </w:p>
    <w:p w:rsidR="00243A0A" w:rsidRPr="009C4DF7" w:rsidRDefault="00243A0A" w:rsidP="00243A0A">
      <w:pPr>
        <w:jc w:val="right"/>
        <w:rPr>
          <w:szCs w:val="28"/>
        </w:rPr>
      </w:pPr>
      <w:r w:rsidRPr="009C4DF7">
        <w:rPr>
          <w:position w:val="-34"/>
          <w:szCs w:val="28"/>
        </w:rPr>
        <w:object w:dxaOrig="1719" w:dyaOrig="820">
          <v:shape id="_x0000_i1093" type="#_x0000_t75" style="width:85.95pt;height:40.85pt" o:ole="">
            <v:imagedata r:id="rId135" o:title=""/>
          </v:shape>
          <o:OLEObject Type="Embed" ProgID="Equation.3" ShapeID="_x0000_i1093" DrawAspect="Content" ObjectID="_1398776824" r:id="rId136"/>
        </w:object>
      </w:r>
      <w:r>
        <w:rPr>
          <w:szCs w:val="28"/>
        </w:rPr>
        <w:tab/>
      </w:r>
      <w:r>
        <w:rPr>
          <w:szCs w:val="28"/>
        </w:rPr>
        <w:tab/>
      </w:r>
      <w:r w:rsidRPr="009C4DF7">
        <w:rPr>
          <w:position w:val="-34"/>
          <w:szCs w:val="28"/>
        </w:rPr>
        <w:object w:dxaOrig="2100" w:dyaOrig="920">
          <v:shape id="_x0000_i1094" type="#_x0000_t75" style="width:105.3pt;height:46.2pt" o:ole="">
            <v:imagedata r:id="rId137" o:title=""/>
          </v:shape>
          <o:OLEObject Type="Embed" ProgID="Equation.3" ShapeID="_x0000_i1094" DrawAspect="Content" ObjectID="_1398776825" r:id="rId138"/>
        </w:object>
      </w:r>
      <w:r>
        <w:rPr>
          <w:szCs w:val="28"/>
        </w:rPr>
        <w:t>,</w:t>
      </w:r>
      <w:r>
        <w:rPr>
          <w:szCs w:val="28"/>
        </w:rPr>
        <w:tab/>
      </w:r>
      <w:r>
        <w:rPr>
          <w:szCs w:val="28"/>
        </w:rPr>
        <w:tab/>
      </w:r>
      <w:r>
        <w:rPr>
          <w:szCs w:val="28"/>
        </w:rPr>
        <w:tab/>
      </w:r>
    </w:p>
    <w:p w:rsidR="00243A0A" w:rsidRDefault="00243A0A" w:rsidP="00243A0A">
      <w:pPr>
        <w:rPr>
          <w:szCs w:val="28"/>
        </w:rPr>
      </w:pPr>
      <w:r>
        <w:rPr>
          <w:szCs w:val="28"/>
        </w:rPr>
        <w:t xml:space="preserve">где </w:t>
      </w:r>
      <w:r w:rsidRPr="009C4DF7">
        <w:rPr>
          <w:position w:val="-4"/>
          <w:szCs w:val="28"/>
        </w:rPr>
        <w:object w:dxaOrig="560" w:dyaOrig="279">
          <v:shape id="_x0000_i1095" type="#_x0000_t75" style="width:26.85pt;height:13.95pt" o:ole="">
            <v:imagedata r:id="rId139" o:title=""/>
          </v:shape>
          <o:OLEObject Type="Embed" ProgID="Equation.3" ShapeID="_x0000_i1095" DrawAspect="Content" ObjectID="_1398776826" r:id="rId140"/>
        </w:object>
      </w:r>
      <w:r w:rsidRPr="009C4DF7">
        <w:rPr>
          <w:szCs w:val="28"/>
        </w:rPr>
        <w:t xml:space="preserve">– </w:t>
      </w:r>
      <w:r>
        <w:rPr>
          <w:szCs w:val="28"/>
        </w:rPr>
        <w:t xml:space="preserve">коэффициент. </w:t>
      </w:r>
    </w:p>
    <w:p w:rsidR="00243A0A" w:rsidRDefault="00243A0A" w:rsidP="00243A0A">
      <w:pPr>
        <w:ind w:firstLine="567"/>
        <w:rPr>
          <w:szCs w:val="28"/>
        </w:rPr>
      </w:pPr>
      <w:r>
        <w:rPr>
          <w:szCs w:val="28"/>
        </w:rPr>
        <w:lastRenderedPageBreak/>
        <w:t xml:space="preserve">Из наборов характеристик </w:t>
      </w:r>
      <w:r w:rsidRPr="00EE55F1">
        <w:rPr>
          <w:position w:val="-12"/>
          <w:szCs w:val="28"/>
        </w:rPr>
        <w:object w:dxaOrig="340" w:dyaOrig="380">
          <v:shape id="_x0000_i1096" type="#_x0000_t75" style="width:18.25pt;height:18.25pt" o:ole="">
            <v:imagedata r:id="rId141" o:title=""/>
          </v:shape>
          <o:OLEObject Type="Embed" ProgID="Equation.3" ShapeID="_x0000_i1096" DrawAspect="Content" ObjectID="_1398776827" r:id="rId142"/>
        </w:object>
      </w:r>
      <w:r>
        <w:rPr>
          <w:szCs w:val="28"/>
        </w:rPr>
        <w:t xml:space="preserve"> сформируем упорядоченный в направлении убывания характеристики </w:t>
      </w:r>
      <w:r w:rsidRPr="00EE55F1">
        <w:rPr>
          <w:position w:val="-12"/>
          <w:szCs w:val="28"/>
        </w:rPr>
        <w:object w:dxaOrig="360" w:dyaOrig="380">
          <v:shape id="_x0000_i1097" type="#_x0000_t75" style="width:18.25pt;height:18.25pt" o:ole="">
            <v:imagedata r:id="rId143" o:title=""/>
          </v:shape>
          <o:OLEObject Type="Embed" ProgID="Equation.3" ShapeID="_x0000_i1097" DrawAspect="Content" ObjectID="_1398776828" r:id="rId144"/>
        </w:object>
      </w:r>
      <w:r>
        <w:rPr>
          <w:szCs w:val="28"/>
        </w:rPr>
        <w:t xml:space="preserve"> список </w:t>
      </w:r>
      <w:r w:rsidRPr="00E56228">
        <w:rPr>
          <w:position w:val="-18"/>
          <w:szCs w:val="28"/>
        </w:rPr>
        <w:object w:dxaOrig="2500" w:dyaOrig="440">
          <v:shape id="_x0000_i1098" type="#_x0000_t75" style="width:125.75pt;height:21.5pt" o:ole="">
            <v:imagedata r:id="rId145" o:title=""/>
          </v:shape>
          <o:OLEObject Type="Embed" ProgID="Equation.3" ShapeID="_x0000_i1098" DrawAspect="Content" ObjectID="_1398776829" r:id="rId146"/>
        </w:object>
      </w:r>
      <w:r>
        <w:rPr>
          <w:szCs w:val="28"/>
        </w:rPr>
        <w:t xml:space="preserve">, где </w:t>
      </w:r>
      <w:r w:rsidRPr="00E56228">
        <w:rPr>
          <w:position w:val="-18"/>
          <w:szCs w:val="28"/>
        </w:rPr>
        <w:object w:dxaOrig="3700" w:dyaOrig="440">
          <v:shape id="_x0000_i1099" type="#_x0000_t75" style="width:184.85pt;height:21.5pt" o:ole="">
            <v:imagedata r:id="rId147" o:title=""/>
          </v:shape>
          <o:OLEObject Type="Embed" ProgID="Equation.3" ShapeID="_x0000_i1099" DrawAspect="Content" ObjectID="_1398776830" r:id="rId148"/>
        </w:object>
      </w:r>
      <w:r>
        <w:rPr>
          <w:szCs w:val="28"/>
        </w:rPr>
        <w:t>.</w:t>
      </w:r>
    </w:p>
    <w:p w:rsidR="00243A0A" w:rsidRDefault="00243A0A" w:rsidP="00243A0A">
      <w:pPr>
        <w:ind w:firstLine="567"/>
        <w:rPr>
          <w:szCs w:val="28"/>
        </w:rPr>
      </w:pPr>
      <w:r>
        <w:rPr>
          <w:szCs w:val="28"/>
        </w:rPr>
        <w:t xml:space="preserve">Теперь в методе половинных делений в качестве «критического» параллелепипеда можно выбрать первый параллелепипед из списка </w:t>
      </w:r>
      <w:r w:rsidRPr="005D7953">
        <w:rPr>
          <w:position w:val="-4"/>
          <w:szCs w:val="28"/>
        </w:rPr>
        <w:object w:dxaOrig="300" w:dyaOrig="279">
          <v:shape id="_x0000_i1100" type="#_x0000_t75" style="width:15.05pt;height:13.95pt" o:ole="">
            <v:imagedata r:id="rId149" o:title=""/>
          </v:shape>
          <o:OLEObject Type="Embed" ProgID="Equation.3" ShapeID="_x0000_i1100" DrawAspect="Content" ObjectID="_1398776831" r:id="rId150"/>
        </w:object>
      </w:r>
      <w:r>
        <w:rPr>
          <w:szCs w:val="28"/>
        </w:rPr>
        <w:t xml:space="preserve">, т.е. параллелепипед, для которого выполняется условие:  </w:t>
      </w:r>
      <w:r w:rsidRPr="00A15003">
        <w:rPr>
          <w:position w:val="-30"/>
          <w:szCs w:val="28"/>
        </w:rPr>
        <w:object w:dxaOrig="1579" w:dyaOrig="560">
          <v:shape id="_x0000_i1101" type="#_x0000_t75" style="width:78.45pt;height:26.85pt" o:ole="">
            <v:imagedata r:id="rId151" o:title=""/>
          </v:shape>
          <o:OLEObject Type="Embed" ProgID="Equation.3" ShapeID="_x0000_i1101" DrawAspect="Content" ObjectID="_1398776832" r:id="rId152"/>
        </w:object>
      </w:r>
      <w:r>
        <w:rPr>
          <w:szCs w:val="28"/>
        </w:rPr>
        <w:t>.</w:t>
      </w:r>
    </w:p>
    <w:p w:rsidR="00243A0A" w:rsidRDefault="00243A0A" w:rsidP="00243A0A">
      <w:pPr>
        <w:ind w:firstLine="567"/>
        <w:rPr>
          <w:szCs w:val="28"/>
        </w:rPr>
      </w:pPr>
      <w:r>
        <w:rPr>
          <w:szCs w:val="28"/>
        </w:rPr>
        <w:t xml:space="preserve">Следует отметить, что в списке </w:t>
      </w:r>
      <w:r w:rsidRPr="005D7953">
        <w:rPr>
          <w:position w:val="-4"/>
          <w:szCs w:val="28"/>
        </w:rPr>
        <w:object w:dxaOrig="300" w:dyaOrig="279">
          <v:shape id="_x0000_i1102" type="#_x0000_t75" style="width:15.05pt;height:13.95pt" o:ole="">
            <v:imagedata r:id="rId153" o:title=""/>
          </v:shape>
          <o:OLEObject Type="Embed" ProgID="Equation.3" ShapeID="_x0000_i1102" DrawAspect="Content" ObjectID="_1398776833" r:id="rId154"/>
        </w:object>
      </w:r>
      <w:r>
        <w:rPr>
          <w:szCs w:val="28"/>
        </w:rPr>
        <w:t xml:space="preserve"> на любом этапе работы модифицированного алгоритма половинных делений (МАПД) содержатся параллелепипеды, ещё не подвергнутые двоичному делению. Естественно, что «критические» параллелепипеды каждые раз удаляются из списка. Работа МАПД заканчивается, когда список </w:t>
      </w:r>
      <w:r w:rsidRPr="005D7953">
        <w:rPr>
          <w:position w:val="-4"/>
          <w:szCs w:val="28"/>
        </w:rPr>
        <w:object w:dxaOrig="300" w:dyaOrig="279">
          <v:shape id="_x0000_i1103" type="#_x0000_t75" style="width:15.05pt;height:13.95pt" o:ole="">
            <v:imagedata r:id="rId153" o:title=""/>
          </v:shape>
          <o:OLEObject Type="Embed" ProgID="Equation.3" ShapeID="_x0000_i1103" DrawAspect="Content" ObjectID="_1398776834" r:id="rId155"/>
        </w:object>
      </w:r>
      <w:r>
        <w:rPr>
          <w:szCs w:val="28"/>
        </w:rPr>
        <w:t xml:space="preserve"> пуст.</w:t>
      </w:r>
    </w:p>
    <w:p w:rsidR="00692483" w:rsidRDefault="00692483" w:rsidP="00692483">
      <w:pPr>
        <w:pStyle w:val="a7"/>
      </w:pPr>
      <w:r>
        <w:t>Двухфазный алгоритм метода половинных делений (ДАМПД)</w:t>
      </w:r>
    </w:p>
    <w:p w:rsidR="00692483" w:rsidRDefault="00692483" w:rsidP="00692483">
      <w:pPr>
        <w:spacing w:before="120"/>
        <w:ind w:firstLine="567"/>
        <w:rPr>
          <w:szCs w:val="28"/>
        </w:rPr>
      </w:pPr>
      <w:r>
        <w:rPr>
          <w:szCs w:val="28"/>
        </w:rPr>
        <w:t xml:space="preserve">Как любой алгоритм ГО, алгоритм половинных делений имеет экспоненциальный характер роста сложности в зависимости от числа переменных. Одной из эффективных стратегий совершенствования алгоритмов глобальной оптимизации является использование </w:t>
      </w:r>
      <w:r w:rsidRPr="007D0E58">
        <w:rPr>
          <w:i/>
          <w:szCs w:val="28"/>
        </w:rPr>
        <w:t>локальной техники</w:t>
      </w:r>
      <w:sdt>
        <w:sdtPr>
          <w:rPr>
            <w:i/>
            <w:szCs w:val="28"/>
          </w:rPr>
          <w:id w:val="-469207210"/>
          <w:citation/>
        </w:sdtPr>
        <w:sdtEndPr/>
        <w:sdtContent>
          <w:r w:rsidR="007E398E">
            <w:rPr>
              <w:i/>
              <w:szCs w:val="28"/>
            </w:rPr>
            <w:fldChar w:fldCharType="begin"/>
          </w:r>
          <w:r w:rsidR="007E398E">
            <w:rPr>
              <w:i/>
              <w:szCs w:val="28"/>
            </w:rPr>
            <w:instrText xml:space="preserve"> CITATION Орл07 \l 1049 </w:instrText>
          </w:r>
          <w:r w:rsidR="007E398E">
            <w:rPr>
              <w:i/>
              <w:szCs w:val="28"/>
            </w:rPr>
            <w:fldChar w:fldCharType="separate"/>
          </w:r>
          <w:r w:rsidR="007E398E">
            <w:rPr>
              <w:i/>
              <w:noProof/>
              <w:szCs w:val="28"/>
            </w:rPr>
            <w:t xml:space="preserve"> </w:t>
          </w:r>
          <w:r w:rsidR="007E398E" w:rsidRPr="007E398E">
            <w:rPr>
              <w:noProof/>
              <w:szCs w:val="28"/>
            </w:rPr>
            <w:t>[8]</w:t>
          </w:r>
          <w:r w:rsidR="007E398E">
            <w:rPr>
              <w:i/>
              <w:szCs w:val="28"/>
            </w:rPr>
            <w:fldChar w:fldCharType="end"/>
          </w:r>
        </w:sdtContent>
      </w:sdt>
      <w:r>
        <w:rPr>
          <w:szCs w:val="28"/>
        </w:rPr>
        <w:t>, когда стратегия глобального поиска удачно сочетается с методами локальной оптимизации.</w:t>
      </w:r>
    </w:p>
    <w:p w:rsidR="00692483" w:rsidRDefault="00692483" w:rsidP="00692483">
      <w:pPr>
        <w:ind w:firstLine="567"/>
        <w:rPr>
          <w:szCs w:val="28"/>
        </w:rPr>
      </w:pPr>
      <w:r>
        <w:rPr>
          <w:szCs w:val="28"/>
        </w:rPr>
        <w:t xml:space="preserve">В этом случае </w:t>
      </w:r>
      <w:r w:rsidR="00C24954">
        <w:rPr>
          <w:szCs w:val="28"/>
        </w:rPr>
        <w:t xml:space="preserve">основной задачей на </w:t>
      </w:r>
      <w:r>
        <w:rPr>
          <w:szCs w:val="28"/>
        </w:rPr>
        <w:t>этап</w:t>
      </w:r>
      <w:r w:rsidR="00C24954">
        <w:rPr>
          <w:szCs w:val="28"/>
        </w:rPr>
        <w:t>е</w:t>
      </w:r>
      <w:r>
        <w:rPr>
          <w:szCs w:val="28"/>
        </w:rPr>
        <w:t xml:space="preserve"> глобальной оптимизации является определение областей притяжения локальных экстремумов функции, </w:t>
      </w:r>
      <w:r w:rsidR="00C24954">
        <w:rPr>
          <w:szCs w:val="28"/>
        </w:rPr>
        <w:t>из</w:t>
      </w:r>
      <w:r>
        <w:rPr>
          <w:szCs w:val="28"/>
        </w:rPr>
        <w:t xml:space="preserve"> которых можно </w:t>
      </w:r>
      <w:r w:rsidR="00C24954">
        <w:rPr>
          <w:szCs w:val="28"/>
        </w:rPr>
        <w:t>запустить</w:t>
      </w:r>
      <w:r>
        <w:rPr>
          <w:szCs w:val="28"/>
        </w:rPr>
        <w:t xml:space="preserve"> алгоритмы локальной оптимизации</w:t>
      </w:r>
      <w:r w:rsidR="00C24954">
        <w:rPr>
          <w:szCs w:val="28"/>
        </w:rPr>
        <w:t>, поэтому его можно производить достаточно грубо</w:t>
      </w:r>
      <w:r>
        <w:rPr>
          <w:szCs w:val="28"/>
        </w:rPr>
        <w:t xml:space="preserve">. При ограниченном количестве минимумов функции </w:t>
      </w:r>
      <w:r w:rsidRPr="007A4B3A">
        <w:rPr>
          <w:position w:val="-12"/>
          <w:szCs w:val="28"/>
        </w:rPr>
        <w:object w:dxaOrig="620" w:dyaOrig="360">
          <v:shape id="_x0000_i1104" type="#_x0000_t75" style="width:31.15pt;height:18.25pt" o:ole="">
            <v:imagedata r:id="rId156" o:title=""/>
          </v:shape>
          <o:OLEObject Type="Embed" ProgID="Equation.3" ShapeID="_x0000_i1104" DrawAspect="Content" ObjectID="_1398776835" r:id="rId157"/>
        </w:object>
      </w:r>
      <w:r>
        <w:rPr>
          <w:szCs w:val="28"/>
        </w:rPr>
        <w:t xml:space="preserve"> области притяжения </w:t>
      </w:r>
      <w:r w:rsidRPr="00F40F13">
        <w:rPr>
          <w:position w:val="-12"/>
          <w:szCs w:val="28"/>
        </w:rPr>
        <w:object w:dxaOrig="300" w:dyaOrig="380">
          <v:shape id="_x0000_i1105" type="#_x0000_t75" style="width:15.05pt;height:18.25pt" o:ole="">
            <v:imagedata r:id="rId158" o:title=""/>
          </v:shape>
          <o:OLEObject Type="Embed" ProgID="Equation.3" ShapeID="_x0000_i1105" DrawAspect="Content" ObjectID="_1398776836" r:id="rId159"/>
        </w:object>
      </w:r>
      <w:r>
        <w:rPr>
          <w:szCs w:val="28"/>
        </w:rPr>
        <w:t xml:space="preserve"> имеют значительные размеры.</w:t>
      </w:r>
      <w:r w:rsidR="00C24954" w:rsidRPr="00C24954">
        <w:rPr>
          <w:szCs w:val="28"/>
        </w:rPr>
        <w:t xml:space="preserve"> </w:t>
      </w:r>
      <w:r>
        <w:rPr>
          <w:szCs w:val="28"/>
        </w:rPr>
        <w:t xml:space="preserve">Предположим, что относительно оптимизируемой функции известно количество локальных минимумов </w:t>
      </w:r>
      <w:r w:rsidRPr="009C4DF7">
        <w:rPr>
          <w:szCs w:val="28"/>
        </w:rPr>
        <w:t>–</w:t>
      </w:r>
      <w:r>
        <w:rPr>
          <w:szCs w:val="28"/>
        </w:rPr>
        <w:t xml:space="preserve"> </w:t>
      </w:r>
      <w:r w:rsidRPr="00E0241A">
        <w:rPr>
          <w:position w:val="-4"/>
          <w:szCs w:val="28"/>
        </w:rPr>
        <w:object w:dxaOrig="200" w:dyaOrig="220">
          <v:shape id="_x0000_i1106" type="#_x0000_t75" style="width:10.75pt;height:10.75pt" o:ole="">
            <v:imagedata r:id="rId160" o:title=""/>
          </v:shape>
          <o:OLEObject Type="Embed" ProgID="Equation.3" ShapeID="_x0000_i1106" DrawAspect="Content" ObjectID="_1398776837" r:id="rId161"/>
        </w:object>
      </w:r>
      <w:r>
        <w:rPr>
          <w:szCs w:val="28"/>
        </w:rPr>
        <w:t xml:space="preserve"> (включая глобальный) и размеры областей притяжения: </w:t>
      </w:r>
      <w:r w:rsidRPr="00E0241A">
        <w:rPr>
          <w:position w:val="-12"/>
          <w:szCs w:val="28"/>
        </w:rPr>
        <w:object w:dxaOrig="1020" w:dyaOrig="380">
          <v:shape id="_x0000_i1107" type="#_x0000_t75" style="width:50.5pt;height:18.25pt" o:ole="">
            <v:imagedata r:id="rId162" o:title=""/>
          </v:shape>
          <o:OLEObject Type="Embed" ProgID="Equation.3" ShapeID="_x0000_i1107" DrawAspect="Content" ObjectID="_1398776838" r:id="rId163"/>
        </w:object>
      </w:r>
      <w:r>
        <w:rPr>
          <w:szCs w:val="28"/>
        </w:rPr>
        <w:t>.</w:t>
      </w:r>
      <w:r w:rsidRPr="00E0241A">
        <w:rPr>
          <w:szCs w:val="28"/>
        </w:rPr>
        <w:t xml:space="preserve"> </w:t>
      </w:r>
      <w:r>
        <w:rPr>
          <w:szCs w:val="28"/>
        </w:rPr>
        <w:t xml:space="preserve">Введем понятие гарантированного радиуса </w:t>
      </w:r>
      <w:r>
        <w:rPr>
          <w:szCs w:val="28"/>
        </w:rPr>
        <w:lastRenderedPageBreak/>
        <w:t>области притяжения минимумов функции, под которым будем понимать</w:t>
      </w:r>
      <w:r w:rsidRPr="00A17E6A">
        <w:rPr>
          <w:szCs w:val="28"/>
        </w:rPr>
        <w:t xml:space="preserve"> </w:t>
      </w:r>
      <w:r w:rsidRPr="00C279F8">
        <w:rPr>
          <w:position w:val="-12"/>
          <w:szCs w:val="28"/>
        </w:rPr>
        <w:object w:dxaOrig="2680" w:dyaOrig="380">
          <v:shape id="_x0000_i1108" type="#_x0000_t75" style="width:133.25pt;height:18.25pt" o:ole="">
            <v:imagedata r:id="rId164" o:title=""/>
          </v:shape>
          <o:OLEObject Type="Embed" ProgID="Equation.3" ShapeID="_x0000_i1108" DrawAspect="Content" ObjectID="_1398776839" r:id="rId165"/>
        </w:object>
      </w:r>
      <w:r>
        <w:rPr>
          <w:szCs w:val="28"/>
        </w:rPr>
        <w:t>.</w:t>
      </w:r>
    </w:p>
    <w:p w:rsidR="00692483" w:rsidRDefault="00692483" w:rsidP="00692483">
      <w:pPr>
        <w:spacing w:before="120"/>
        <w:ind w:firstLine="567"/>
        <w:rPr>
          <w:szCs w:val="28"/>
        </w:rPr>
      </w:pPr>
      <w:r>
        <w:rPr>
          <w:szCs w:val="28"/>
        </w:rPr>
        <w:t>Дополнительная информация о размерах областей притяжения локальных минимумов функции позволяет построить двухфазную схему алгоритма глобальной оптимизации, в которой выделим фазы глобальной и локальной оптимизации</w:t>
      </w:r>
      <w:r w:rsidRPr="00923C15">
        <w:rPr>
          <w:szCs w:val="28"/>
        </w:rPr>
        <w:t xml:space="preserve"> (</w:t>
      </w:r>
      <w:r w:rsidR="000B634E">
        <w:rPr>
          <w:szCs w:val="28"/>
        </w:rPr>
        <w:t>рисунок 9</w:t>
      </w:r>
      <w:r>
        <w:rPr>
          <w:szCs w:val="28"/>
        </w:rPr>
        <w:t xml:space="preserve">). </w:t>
      </w:r>
    </w:p>
    <w:p w:rsidR="00692483" w:rsidRDefault="00692483" w:rsidP="00692483">
      <w:pPr>
        <w:spacing w:before="120"/>
        <w:ind w:firstLine="567"/>
        <w:rPr>
          <w:szCs w:val="28"/>
        </w:rPr>
      </w:pPr>
      <w:r>
        <w:rPr>
          <w:szCs w:val="28"/>
        </w:rPr>
        <w:t>В ДАМПД фаза г</w:t>
      </w:r>
      <w:r w:rsidRPr="002E1DE9">
        <w:rPr>
          <w:szCs w:val="28"/>
        </w:rPr>
        <w:t>лобальн</w:t>
      </w:r>
      <w:r>
        <w:rPr>
          <w:szCs w:val="28"/>
        </w:rPr>
        <w:t>ой оптимизации</w:t>
      </w:r>
      <w:r w:rsidRPr="002E1DE9">
        <w:rPr>
          <w:szCs w:val="28"/>
        </w:rPr>
        <w:t xml:space="preserve"> реализуется с помощью</w:t>
      </w:r>
      <w:r>
        <w:rPr>
          <w:szCs w:val="28"/>
        </w:rPr>
        <w:t xml:space="preserve"> </w:t>
      </w:r>
      <w:r w:rsidR="00C24954">
        <w:rPr>
          <w:szCs w:val="28"/>
        </w:rPr>
        <w:t>двоичного деления</w:t>
      </w:r>
      <w:r>
        <w:rPr>
          <w:szCs w:val="28"/>
        </w:rPr>
        <w:t xml:space="preserve">, с той лишь разницей, что деление параллелепипедов в МАПД происходит до достижения заданных размеров их радиусов </w:t>
      </w:r>
      <w:r w:rsidRPr="00E33D74">
        <w:rPr>
          <w:position w:val="-12"/>
          <w:szCs w:val="28"/>
        </w:rPr>
        <w:object w:dxaOrig="320" w:dyaOrig="380">
          <v:shape id="_x0000_i1109" type="#_x0000_t75" style="width:16.1pt;height:18.25pt" o:ole="">
            <v:imagedata r:id="rId166" o:title=""/>
          </v:shape>
          <o:OLEObject Type="Embed" ProgID="Equation.3" ShapeID="_x0000_i1109" DrawAspect="Content" ObjectID="_1398776840" r:id="rId167"/>
        </w:object>
      </w:r>
      <w:r>
        <w:rPr>
          <w:szCs w:val="28"/>
        </w:rPr>
        <w:t xml:space="preserve">. Величина </w:t>
      </w:r>
      <w:r w:rsidRPr="00E33D74">
        <w:rPr>
          <w:position w:val="-12"/>
          <w:szCs w:val="28"/>
        </w:rPr>
        <w:object w:dxaOrig="320" w:dyaOrig="380">
          <v:shape id="_x0000_i1110" type="#_x0000_t75" style="width:16.1pt;height:18.25pt" o:ole="">
            <v:imagedata r:id="rId166" o:title=""/>
          </v:shape>
          <o:OLEObject Type="Embed" ProgID="Equation.3" ShapeID="_x0000_i1110" DrawAspect="Content" ObjectID="_1398776841" r:id="rId168"/>
        </w:object>
      </w:r>
      <w:r>
        <w:rPr>
          <w:szCs w:val="28"/>
        </w:rPr>
        <w:t xml:space="preserve"> определяется размерами гарантированного радиуса </w:t>
      </w:r>
      <w:r w:rsidRPr="00517896">
        <w:rPr>
          <w:position w:val="-12"/>
          <w:szCs w:val="28"/>
        </w:rPr>
        <w:object w:dxaOrig="440" w:dyaOrig="380">
          <v:shape id="_x0000_i1111" type="#_x0000_t75" style="width:21.5pt;height:18.25pt" o:ole="">
            <v:imagedata r:id="rId169" o:title=""/>
          </v:shape>
          <o:OLEObject Type="Embed" ProgID="Equation.3" ShapeID="_x0000_i1111" DrawAspect="Content" ObjectID="_1398776842" r:id="rId170"/>
        </w:object>
      </w:r>
      <w:r>
        <w:rPr>
          <w:szCs w:val="28"/>
        </w:rPr>
        <w:t xml:space="preserve"> области притяжения глобального минимума. На рисунке </w:t>
      </w:r>
      <w:r w:rsidR="000B634E">
        <w:rPr>
          <w:szCs w:val="28"/>
        </w:rPr>
        <w:t>9</w:t>
      </w:r>
      <w:r>
        <w:rPr>
          <w:szCs w:val="28"/>
        </w:rPr>
        <w:t xml:space="preserve"> пунктирными линиями отмечены гарантированные области притяжения минимумов функции. Заштрихованные прямоугольники являются прямоугольниками, «отбракованными» с использованием константы Липшица. В итоге, исходя из условия </w:t>
      </w:r>
      <w:r w:rsidRPr="007F3813">
        <w:rPr>
          <w:position w:val="-12"/>
          <w:szCs w:val="28"/>
        </w:rPr>
        <w:object w:dxaOrig="980" w:dyaOrig="380">
          <v:shape id="_x0000_i1112" type="#_x0000_t75" style="width:48.35pt;height:18.25pt" o:ole="">
            <v:imagedata r:id="rId171" o:title=""/>
          </v:shape>
          <o:OLEObject Type="Embed" ProgID="Equation.3" ShapeID="_x0000_i1112" DrawAspect="Content" ObjectID="_1398776843" r:id="rId172"/>
        </w:object>
      </w:r>
      <w:r>
        <w:rPr>
          <w:szCs w:val="28"/>
        </w:rPr>
        <w:t>, фаза глобальной оптимизации завершилась, породив, для приведенного на рисунке 2 примера, 24 прямоугольника заданного радиуса.</w:t>
      </w:r>
    </w:p>
    <w:p w:rsidR="00692483" w:rsidRDefault="00692483" w:rsidP="00692483">
      <w:pPr>
        <w:spacing w:before="120"/>
        <w:ind w:firstLine="567"/>
        <w:rPr>
          <w:szCs w:val="28"/>
        </w:rPr>
      </w:pPr>
      <w:r>
        <w:rPr>
          <w:szCs w:val="28"/>
        </w:rPr>
        <w:t>В фазе локальной оптимизации из точек, принадлежащих областям притяжения локальных минимумов, организуется поиск минимумов функции с помощью локальных алгоритмов оптимизации. В нашем случае использовался метод деформированных многогранников</w:t>
      </w:r>
      <w:r w:rsidR="007E398E">
        <w:rPr>
          <w:szCs w:val="28"/>
        </w:rPr>
        <w:t xml:space="preserve"> </w:t>
      </w:r>
      <w:sdt>
        <w:sdtPr>
          <w:rPr>
            <w:szCs w:val="28"/>
          </w:rPr>
          <w:id w:val="-250663327"/>
          <w:citation/>
        </w:sdtPr>
        <w:sdtEndPr/>
        <w:sdtContent>
          <w:r w:rsidR="007E398E">
            <w:rPr>
              <w:szCs w:val="28"/>
            </w:rPr>
            <w:fldChar w:fldCharType="begin"/>
          </w:r>
          <w:r w:rsidR="007E398E">
            <w:rPr>
              <w:szCs w:val="28"/>
            </w:rPr>
            <w:instrText xml:space="preserve"> CITATION Nel65 \l 1049 </w:instrText>
          </w:r>
          <w:r w:rsidR="007E398E">
            <w:rPr>
              <w:szCs w:val="28"/>
            </w:rPr>
            <w:fldChar w:fldCharType="separate"/>
          </w:r>
          <w:r w:rsidR="007E398E" w:rsidRPr="007E398E">
            <w:rPr>
              <w:noProof/>
              <w:szCs w:val="28"/>
            </w:rPr>
            <w:t>[9]</w:t>
          </w:r>
          <w:r w:rsidR="007E398E">
            <w:rPr>
              <w:szCs w:val="28"/>
            </w:rPr>
            <w:fldChar w:fldCharType="end"/>
          </w:r>
        </w:sdtContent>
      </w:sdt>
      <w:sdt>
        <w:sdtPr>
          <w:rPr>
            <w:szCs w:val="28"/>
          </w:rPr>
          <w:id w:val="-861285057"/>
          <w:citation/>
        </w:sdtPr>
        <w:sdtEndPr/>
        <w:sdtContent>
          <w:r w:rsidR="007E398E">
            <w:rPr>
              <w:szCs w:val="28"/>
            </w:rPr>
            <w:fldChar w:fldCharType="begin"/>
          </w:r>
          <w:r w:rsidR="007E398E">
            <w:rPr>
              <w:szCs w:val="28"/>
            </w:rPr>
            <w:instrText xml:space="preserve"> CITATION Gav09 \l 1049 </w:instrText>
          </w:r>
          <w:r w:rsidR="007E398E">
            <w:rPr>
              <w:szCs w:val="28"/>
            </w:rPr>
            <w:fldChar w:fldCharType="separate"/>
          </w:r>
          <w:r w:rsidR="007E398E">
            <w:rPr>
              <w:noProof/>
              <w:szCs w:val="28"/>
            </w:rPr>
            <w:t xml:space="preserve"> </w:t>
          </w:r>
          <w:r w:rsidR="007E398E" w:rsidRPr="007E398E">
            <w:rPr>
              <w:noProof/>
              <w:szCs w:val="28"/>
            </w:rPr>
            <w:t>[10]</w:t>
          </w:r>
          <w:r w:rsidR="007E398E">
            <w:rPr>
              <w:szCs w:val="28"/>
            </w:rPr>
            <w:fldChar w:fldCharType="end"/>
          </w:r>
        </w:sdtContent>
      </w:sdt>
      <w:r>
        <w:rPr>
          <w:szCs w:val="28"/>
        </w:rPr>
        <w:t>.</w:t>
      </w:r>
    </w:p>
    <w:p w:rsidR="00C24954" w:rsidRDefault="00C24954" w:rsidP="00C24954">
      <w:pPr>
        <w:spacing w:before="120"/>
        <w:ind w:firstLine="567"/>
        <w:rPr>
          <w:szCs w:val="28"/>
        </w:rPr>
      </w:pPr>
      <w:r w:rsidRPr="000E6076">
        <w:rPr>
          <w:szCs w:val="28"/>
        </w:rPr>
        <w:t>Такая схема организаци</w:t>
      </w:r>
      <w:r>
        <w:rPr>
          <w:szCs w:val="28"/>
        </w:rPr>
        <w:t>и</w:t>
      </w:r>
      <w:r w:rsidRPr="000E6076">
        <w:rPr>
          <w:szCs w:val="28"/>
        </w:rPr>
        <w:t xml:space="preserve"> процедуры поиска глобального минимума функции существенно сокращает трудоемкость фазы глобальной оптимизации</w:t>
      </w:r>
      <w:r>
        <w:rPr>
          <w:szCs w:val="28"/>
        </w:rPr>
        <w:t>.</w:t>
      </w:r>
    </w:p>
    <w:p w:rsidR="00C24954" w:rsidRDefault="00C24954" w:rsidP="00C24954">
      <w:pPr>
        <w:pStyle w:val="a7"/>
      </w:pPr>
      <w:r w:rsidRPr="000E2E47">
        <w:t xml:space="preserve">Алгоритм </w:t>
      </w:r>
      <w:r>
        <w:t xml:space="preserve">построения множества точек начальных приближений для алгоритма локальной оптимизации. </w:t>
      </w:r>
    </w:p>
    <w:p w:rsidR="00C24954" w:rsidRDefault="00C24954" w:rsidP="00C24954">
      <w:pPr>
        <w:spacing w:before="120"/>
        <w:ind w:firstLine="567"/>
        <w:rPr>
          <w:szCs w:val="28"/>
        </w:rPr>
      </w:pPr>
      <w:r w:rsidRPr="00A17E6A">
        <w:rPr>
          <w:szCs w:val="28"/>
        </w:rPr>
        <w:t>Для больших</w:t>
      </w:r>
      <w:r>
        <w:rPr>
          <w:szCs w:val="28"/>
        </w:rPr>
        <w:t xml:space="preserve"> размерностей вектора независимых переменных оптимизируемой функции в фазе глобальной оптимизации порождается значительное количество параллелепипедов заданного размера. В этом случае </w:t>
      </w:r>
      <w:r>
        <w:rPr>
          <w:szCs w:val="28"/>
        </w:rPr>
        <w:lastRenderedPageBreak/>
        <w:t>объем вычислений в фазе локальной оптимизации становится чрезмерно большим. Рассмотрим следующий адаптивный алгоритм формирования списка точек начальных приближений областей притяжения локальных минимумов оптимизируемой функции, осуществляющий сжатие количества точек  начальных приближений, используемых во второй фазе алгоритма.</w:t>
      </w:r>
    </w:p>
    <w:p w:rsidR="00692483" w:rsidRDefault="00692483" w:rsidP="001A3DA5">
      <w:pPr>
        <w:pStyle w:val="af1"/>
      </w:pPr>
      <w:r>
        <w:rPr>
          <w:noProof/>
        </w:rPr>
        <w:drawing>
          <wp:inline distT="0" distB="0" distL="0" distR="0" wp14:anchorId="6D7BE425" wp14:editId="44EC439F">
            <wp:extent cx="4834255" cy="4362450"/>
            <wp:effectExtent l="0" t="0" r="4445" b="0"/>
            <wp:docPr id="11" name="Рисунок 11" descr="Рисуно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3"/>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834255" cy="4362450"/>
                    </a:xfrm>
                    <a:prstGeom prst="rect">
                      <a:avLst/>
                    </a:prstGeom>
                    <a:noFill/>
                    <a:ln>
                      <a:noFill/>
                    </a:ln>
                  </pic:spPr>
                </pic:pic>
              </a:graphicData>
            </a:graphic>
          </wp:inline>
        </w:drawing>
      </w:r>
    </w:p>
    <w:p w:rsidR="00692483" w:rsidRPr="00EB3BB3" w:rsidRDefault="00692483" w:rsidP="001A3DA5">
      <w:pPr>
        <w:pStyle w:val="af1"/>
        <w:rPr>
          <w:szCs w:val="26"/>
        </w:rPr>
      </w:pPr>
      <w:r w:rsidRPr="00EB3BB3">
        <w:rPr>
          <w:szCs w:val="26"/>
        </w:rPr>
        <w:t>Рис</w:t>
      </w:r>
      <w:r w:rsidR="000B634E">
        <w:rPr>
          <w:szCs w:val="26"/>
        </w:rPr>
        <w:t xml:space="preserve">унок 9 </w:t>
      </w:r>
      <w:r w:rsidR="000B634E">
        <w:t>–</w:t>
      </w:r>
      <w:r w:rsidRPr="00EB3BB3">
        <w:rPr>
          <w:szCs w:val="26"/>
        </w:rPr>
        <w:t xml:space="preserve">  Д</w:t>
      </w:r>
      <w:r w:rsidRPr="00EB3BB3">
        <w:t xml:space="preserve">вухфазный алгоритм метода половинных делений </w:t>
      </w:r>
    </w:p>
    <w:p w:rsidR="00D1028E" w:rsidRDefault="00D1028E" w:rsidP="00D1028E">
      <w:pPr>
        <w:ind w:firstLine="567"/>
        <w:rPr>
          <w:szCs w:val="28"/>
        </w:rPr>
      </w:pPr>
      <w:r>
        <w:rPr>
          <w:szCs w:val="28"/>
        </w:rPr>
        <w:t xml:space="preserve">Будем считать, что область притяжения </w:t>
      </w:r>
      <w:r w:rsidRPr="00F40F13">
        <w:rPr>
          <w:position w:val="-12"/>
          <w:szCs w:val="28"/>
        </w:rPr>
        <w:object w:dxaOrig="300" w:dyaOrig="380">
          <v:shape id="_x0000_i1113" type="#_x0000_t75" style="width:15.05pt;height:18.25pt" o:ole="">
            <v:imagedata r:id="rId158" o:title=""/>
          </v:shape>
          <o:OLEObject Type="Embed" ProgID="Equation.3" ShapeID="_x0000_i1113" DrawAspect="Content" ObjectID="_1398776844" r:id="rId174"/>
        </w:object>
      </w:r>
      <w:r>
        <w:rPr>
          <w:szCs w:val="28"/>
        </w:rPr>
        <w:t xml:space="preserve"> определена, если она содержит, по крайней мере, одну точку из множества </w:t>
      </w:r>
      <w:r w:rsidRPr="004D5681">
        <w:rPr>
          <w:position w:val="-12"/>
          <w:szCs w:val="28"/>
        </w:rPr>
        <w:object w:dxaOrig="1620" w:dyaOrig="380">
          <v:shape id="_x0000_i1114" type="#_x0000_t75" style="width:80.6pt;height:18.25pt" o:ole="">
            <v:imagedata r:id="rId175" o:title=""/>
          </v:shape>
          <o:OLEObject Type="Embed" ProgID="Equation.3" ShapeID="_x0000_i1114" DrawAspect="Content" ObjectID="_1398776845" r:id="rId176"/>
        </w:object>
      </w:r>
      <w:r>
        <w:rPr>
          <w:szCs w:val="28"/>
        </w:rPr>
        <w:t>.</w:t>
      </w:r>
    </w:p>
    <w:p w:rsidR="00D1028E" w:rsidRDefault="00D1028E" w:rsidP="00D1028E">
      <w:pPr>
        <w:ind w:firstLine="567"/>
        <w:rPr>
          <w:szCs w:val="28"/>
        </w:rPr>
      </w:pPr>
      <w:r>
        <w:rPr>
          <w:szCs w:val="28"/>
        </w:rPr>
        <w:t xml:space="preserve">Пусть </w:t>
      </w:r>
      <w:r w:rsidRPr="00A17E6A">
        <w:rPr>
          <w:i/>
          <w:szCs w:val="28"/>
          <w:lang w:val="en-US"/>
        </w:rPr>
        <w:t>r</w:t>
      </w:r>
      <w:r>
        <w:rPr>
          <w:szCs w:val="28"/>
        </w:rPr>
        <w:t xml:space="preserve"> – количество зон притяжения минимума функции; </w:t>
      </w:r>
      <w:r w:rsidRPr="00C279F8">
        <w:rPr>
          <w:position w:val="-12"/>
          <w:szCs w:val="28"/>
        </w:rPr>
        <w:object w:dxaOrig="420" w:dyaOrig="380">
          <v:shape id="_x0000_i1115" type="#_x0000_t75" style="width:21.5pt;height:18.25pt" o:ole="">
            <v:imagedata r:id="rId177" o:title=""/>
          </v:shape>
          <o:OLEObject Type="Embed" ProgID="Equation.3" ShapeID="_x0000_i1115" DrawAspect="Content" ObjectID="_1398776846" r:id="rId178"/>
        </w:object>
      </w:r>
      <w:r w:rsidRPr="00475439">
        <w:rPr>
          <w:szCs w:val="28"/>
        </w:rPr>
        <w:t xml:space="preserve"> </w:t>
      </w:r>
      <w:r w:rsidRPr="009C4DF7">
        <w:rPr>
          <w:szCs w:val="28"/>
        </w:rPr>
        <w:t>–</w:t>
      </w:r>
      <w:r w:rsidRPr="00475439">
        <w:rPr>
          <w:szCs w:val="28"/>
        </w:rPr>
        <w:t xml:space="preserve"> </w:t>
      </w:r>
      <w:r>
        <w:rPr>
          <w:szCs w:val="28"/>
        </w:rPr>
        <w:t xml:space="preserve">гарантированный радиус области притяжения минимума функции, обеспечивающий нахождение всех локальных минимумов. </w:t>
      </w:r>
    </w:p>
    <w:p w:rsidR="00D1028E" w:rsidRDefault="00D1028E" w:rsidP="00D1028E">
      <w:pPr>
        <w:ind w:firstLine="567"/>
        <w:rPr>
          <w:szCs w:val="28"/>
        </w:rPr>
      </w:pPr>
      <w:r>
        <w:rPr>
          <w:szCs w:val="28"/>
        </w:rPr>
        <w:t xml:space="preserve">Сформируем список областей притяжения локальных минимумов </w:t>
      </w:r>
      <w:r w:rsidRPr="003D4A53">
        <w:rPr>
          <w:position w:val="-12"/>
          <w:szCs w:val="28"/>
        </w:rPr>
        <w:object w:dxaOrig="2100" w:dyaOrig="380">
          <v:shape id="_x0000_i1116" type="#_x0000_t75" style="width:105.3pt;height:18.25pt" o:ole="">
            <v:imagedata r:id="rId179" o:title=""/>
          </v:shape>
          <o:OLEObject Type="Embed" ProgID="Equation.3" ShapeID="_x0000_i1116" DrawAspect="Content" ObjectID="_1398776847" r:id="rId180"/>
        </w:object>
      </w:r>
      <w:r>
        <w:rPr>
          <w:szCs w:val="28"/>
        </w:rPr>
        <w:t xml:space="preserve">, элементами которого являются структуры </w:t>
      </w:r>
      <w:r w:rsidRPr="00EA0ADE">
        <w:rPr>
          <w:position w:val="-12"/>
          <w:szCs w:val="28"/>
        </w:rPr>
        <w:object w:dxaOrig="1340" w:dyaOrig="440">
          <v:shape id="_x0000_i1117" type="#_x0000_t75" style="width:67.7pt;height:21.5pt" o:ole="">
            <v:imagedata r:id="rId181" o:title=""/>
          </v:shape>
          <o:OLEObject Type="Embed" ProgID="Equation.3" ShapeID="_x0000_i1117" DrawAspect="Content" ObjectID="_1398776848" r:id="rId182"/>
        </w:object>
      </w:r>
      <w:r>
        <w:rPr>
          <w:szCs w:val="28"/>
        </w:rPr>
        <w:t xml:space="preserve">, где </w:t>
      </w:r>
      <w:r w:rsidRPr="00EA0ADE">
        <w:rPr>
          <w:position w:val="-12"/>
          <w:szCs w:val="28"/>
        </w:rPr>
        <w:object w:dxaOrig="260" w:dyaOrig="380">
          <v:shape id="_x0000_i1118" type="#_x0000_t75" style="width:11.8pt;height:18.25pt" o:ole="">
            <v:imagedata r:id="rId183" o:title=""/>
          </v:shape>
          <o:OLEObject Type="Embed" ProgID="Equation.3" ShapeID="_x0000_i1118" DrawAspect="Content" ObjectID="_1398776849" r:id="rId184"/>
        </w:object>
      </w:r>
      <w:r>
        <w:rPr>
          <w:szCs w:val="28"/>
        </w:rPr>
        <w:t xml:space="preserve"> </w:t>
      </w:r>
      <w:r>
        <w:rPr>
          <w:szCs w:val="28"/>
        </w:rPr>
        <w:lastRenderedPageBreak/>
        <w:t xml:space="preserve">- координаты «представителя» </w:t>
      </w:r>
      <w:r w:rsidRPr="00A17E6A">
        <w:rPr>
          <w:i/>
          <w:szCs w:val="28"/>
          <w:lang w:val="en-US"/>
        </w:rPr>
        <w:t>i</w:t>
      </w:r>
      <w:r>
        <w:rPr>
          <w:szCs w:val="28"/>
        </w:rPr>
        <w:t xml:space="preserve">-й области притяжения, имеющей наилучшую достигнутую для этой области оценку </w:t>
      </w:r>
      <w:r w:rsidRPr="00D22510">
        <w:rPr>
          <w:position w:val="-12"/>
          <w:szCs w:val="28"/>
        </w:rPr>
        <w:object w:dxaOrig="300" w:dyaOrig="440">
          <v:shape id="_x0000_i1119" type="#_x0000_t75" style="width:15.05pt;height:21.5pt" o:ole="">
            <v:imagedata r:id="rId185" o:title=""/>
          </v:shape>
          <o:OLEObject Type="Embed" ProgID="Equation.3" ShapeID="_x0000_i1119" DrawAspect="Content" ObjectID="_1398776850" r:id="rId186"/>
        </w:object>
      </w:r>
      <w:r>
        <w:rPr>
          <w:szCs w:val="28"/>
        </w:rPr>
        <w:t xml:space="preserve">. Вектор </w:t>
      </w:r>
      <w:r w:rsidRPr="00EA0ADE">
        <w:rPr>
          <w:position w:val="-12"/>
          <w:szCs w:val="28"/>
        </w:rPr>
        <w:object w:dxaOrig="260" w:dyaOrig="380">
          <v:shape id="_x0000_i1120" type="#_x0000_t75" style="width:11.8pt;height:18.25pt" o:ole="">
            <v:imagedata r:id="rId183" o:title=""/>
          </v:shape>
          <o:OLEObject Type="Embed" ProgID="Equation.3" ShapeID="_x0000_i1120" DrawAspect="Content" ObjectID="_1398776851" r:id="rId187"/>
        </w:object>
      </w:r>
      <w:r>
        <w:rPr>
          <w:szCs w:val="28"/>
        </w:rPr>
        <w:t xml:space="preserve"> условно считается центром </w:t>
      </w:r>
      <w:r w:rsidRPr="00A17E6A">
        <w:rPr>
          <w:i/>
          <w:szCs w:val="28"/>
          <w:lang w:val="en-US"/>
        </w:rPr>
        <w:t>i</w:t>
      </w:r>
      <w:r w:rsidRPr="002E1DE9">
        <w:rPr>
          <w:szCs w:val="28"/>
        </w:rPr>
        <w:t>-</w:t>
      </w:r>
      <w:r>
        <w:rPr>
          <w:szCs w:val="28"/>
        </w:rPr>
        <w:t>ой</w:t>
      </w:r>
      <w:r w:rsidRPr="002E1DE9">
        <w:rPr>
          <w:szCs w:val="28"/>
        </w:rPr>
        <w:t xml:space="preserve"> </w:t>
      </w:r>
      <w:r>
        <w:rPr>
          <w:szCs w:val="28"/>
        </w:rPr>
        <w:t>области притяжения.</w:t>
      </w:r>
    </w:p>
    <w:p w:rsidR="00D1028E" w:rsidRDefault="00D1028E" w:rsidP="00D1028E">
      <w:pPr>
        <w:spacing w:before="120"/>
        <w:ind w:firstLine="567"/>
        <w:rPr>
          <w:szCs w:val="28"/>
        </w:rPr>
      </w:pPr>
      <w:r>
        <w:rPr>
          <w:szCs w:val="28"/>
        </w:rPr>
        <w:t xml:space="preserve">Первоначально список </w:t>
      </w:r>
      <w:r w:rsidRPr="0055526D">
        <w:rPr>
          <w:i/>
          <w:szCs w:val="28"/>
          <w:lang w:val="en-US"/>
        </w:rPr>
        <w:t>V</w:t>
      </w:r>
      <w:r>
        <w:rPr>
          <w:szCs w:val="28"/>
        </w:rPr>
        <w:t xml:space="preserve"> – пуст. По мере вычислений функции он наполняется элементами, но в конце этапа глобального поиска не может содержать больше </w:t>
      </w:r>
      <w:r w:rsidRPr="00A17E6A">
        <w:rPr>
          <w:i/>
          <w:szCs w:val="28"/>
          <w:lang w:val="en-US"/>
        </w:rPr>
        <w:t>m</w:t>
      </w:r>
      <w:r>
        <w:rPr>
          <w:szCs w:val="28"/>
        </w:rPr>
        <w:t xml:space="preserve"> элементов (</w:t>
      </w:r>
      <w:r w:rsidRPr="00A17E6A">
        <w:rPr>
          <w:i/>
          <w:szCs w:val="28"/>
          <w:lang w:val="en-US"/>
        </w:rPr>
        <w:t>m</w:t>
      </w:r>
      <w:r w:rsidRPr="00A17E6A">
        <w:rPr>
          <w:szCs w:val="28"/>
        </w:rPr>
        <w:t xml:space="preserve"> </w:t>
      </w:r>
      <w:r>
        <w:rPr>
          <w:szCs w:val="28"/>
        </w:rPr>
        <w:t>–</w:t>
      </w:r>
      <w:r w:rsidRPr="00A17E6A">
        <w:rPr>
          <w:szCs w:val="28"/>
        </w:rPr>
        <w:t xml:space="preserve"> </w:t>
      </w:r>
      <w:r>
        <w:rPr>
          <w:szCs w:val="28"/>
        </w:rPr>
        <w:t xml:space="preserve">заданный размер списка, </w:t>
      </w:r>
      <w:r w:rsidRPr="00D53FF5">
        <w:rPr>
          <w:position w:val="-6"/>
          <w:szCs w:val="28"/>
        </w:rPr>
        <w:object w:dxaOrig="680" w:dyaOrig="279">
          <v:shape id="_x0000_i1121" type="#_x0000_t75" style="width:33.3pt;height:13.95pt" o:ole="">
            <v:imagedata r:id="rId188" o:title=""/>
          </v:shape>
          <o:OLEObject Type="Embed" ProgID="Equation.3" ShapeID="_x0000_i1121" DrawAspect="Content" ObjectID="_1398776852" r:id="rId189"/>
        </w:object>
      </w:r>
      <w:r>
        <w:rPr>
          <w:szCs w:val="28"/>
        </w:rPr>
        <w:t>). Размер списка</w:t>
      </w:r>
      <w:r w:rsidR="00C24954">
        <w:rPr>
          <w:szCs w:val="28"/>
        </w:rPr>
        <w:t xml:space="preserve"> является эмпирическим параметром</w:t>
      </w:r>
      <w:r>
        <w:rPr>
          <w:szCs w:val="28"/>
        </w:rPr>
        <w:t xml:space="preserve"> </w:t>
      </w:r>
      <w:r w:rsidRPr="00A17E6A">
        <w:rPr>
          <w:i/>
          <w:szCs w:val="28"/>
          <w:lang w:val="en-US"/>
        </w:rPr>
        <w:t>m</w:t>
      </w:r>
      <w:r w:rsidR="00C24954">
        <w:rPr>
          <w:i/>
          <w:szCs w:val="28"/>
        </w:rPr>
        <w:t xml:space="preserve"> </w:t>
      </w:r>
      <w:r w:rsidR="00C24954">
        <w:rPr>
          <w:szCs w:val="28"/>
        </w:rPr>
        <w:t xml:space="preserve">и </w:t>
      </w:r>
      <w:r>
        <w:rPr>
          <w:szCs w:val="28"/>
        </w:rPr>
        <w:t xml:space="preserve">зависит от свойств оптимизируемой функции и выбирается из соображений попадания в него зоны притяжения глобального минимума функции. Элементы списка </w:t>
      </w:r>
      <w:r w:rsidRPr="003C2B82">
        <w:rPr>
          <w:i/>
          <w:szCs w:val="28"/>
          <w:lang w:val="en-US"/>
        </w:rPr>
        <w:t>V</w:t>
      </w:r>
      <w:r>
        <w:rPr>
          <w:szCs w:val="28"/>
        </w:rPr>
        <w:t xml:space="preserve"> упорядочены таким образом, что </w:t>
      </w:r>
      <w:r w:rsidRPr="004207EF">
        <w:rPr>
          <w:position w:val="-12"/>
          <w:szCs w:val="28"/>
        </w:rPr>
        <w:object w:dxaOrig="1900" w:dyaOrig="440">
          <v:shape id="_x0000_i1122" type="#_x0000_t75" style="width:95.65pt;height:21.5pt" o:ole="">
            <v:imagedata r:id="rId190" o:title=""/>
          </v:shape>
          <o:OLEObject Type="Embed" ProgID="Equation.3" ShapeID="_x0000_i1122" DrawAspect="Content" ObjectID="_1398776853" r:id="rId191"/>
        </w:object>
      </w:r>
      <w:r>
        <w:rPr>
          <w:szCs w:val="28"/>
        </w:rPr>
        <w:t xml:space="preserve">. </w:t>
      </w:r>
    </w:p>
    <w:p w:rsidR="00D1028E" w:rsidRDefault="00D1028E" w:rsidP="00D1028E">
      <w:pPr>
        <w:ind w:firstLine="567"/>
        <w:rPr>
          <w:szCs w:val="28"/>
        </w:rPr>
      </w:pPr>
      <w:r>
        <w:rPr>
          <w:szCs w:val="28"/>
        </w:rPr>
        <w:t xml:space="preserve">Пусть в процессе работы алгоритма глобальной оптимизации произведено очередное испытание </w:t>
      </w:r>
      <w:r w:rsidRPr="00424447">
        <w:rPr>
          <w:position w:val="-12"/>
          <w:szCs w:val="28"/>
        </w:rPr>
        <w:object w:dxaOrig="1340" w:dyaOrig="380">
          <v:shape id="_x0000_i1123" type="#_x0000_t75" style="width:67.7pt;height:18.25pt" o:ole="">
            <v:imagedata r:id="rId192" o:title=""/>
          </v:shape>
          <o:OLEObject Type="Embed" ProgID="Equation.3" ShapeID="_x0000_i1123" DrawAspect="Content" ObjectID="_1398776854" r:id="rId193"/>
        </w:object>
      </w:r>
      <w:r>
        <w:rPr>
          <w:szCs w:val="28"/>
        </w:rPr>
        <w:t>. Эволюция содержимого списка</w:t>
      </w:r>
      <w:r w:rsidRPr="003C2B82">
        <w:rPr>
          <w:szCs w:val="28"/>
        </w:rPr>
        <w:t xml:space="preserve"> </w:t>
      </w:r>
      <w:r w:rsidRPr="003C2B82">
        <w:rPr>
          <w:i/>
          <w:szCs w:val="28"/>
          <w:lang w:val="en-US"/>
        </w:rPr>
        <w:t>V</w:t>
      </w:r>
      <w:r>
        <w:rPr>
          <w:szCs w:val="28"/>
        </w:rPr>
        <w:t xml:space="preserve"> происходит по следующим простым правилам:</w:t>
      </w:r>
    </w:p>
    <w:p w:rsidR="00D1028E" w:rsidRDefault="00D1028E" w:rsidP="000B634E">
      <w:pPr>
        <w:numPr>
          <w:ilvl w:val="0"/>
          <w:numId w:val="18"/>
        </w:numPr>
        <w:spacing w:before="120"/>
        <w:ind w:left="714" w:hanging="357"/>
        <w:rPr>
          <w:szCs w:val="28"/>
        </w:rPr>
      </w:pPr>
      <w:r>
        <w:rPr>
          <w:szCs w:val="28"/>
        </w:rPr>
        <w:t xml:space="preserve">Проверяется принадлежность центра очередного параллелепипеда </w:t>
      </w:r>
      <w:r w:rsidRPr="00424447">
        <w:rPr>
          <w:position w:val="-12"/>
          <w:szCs w:val="28"/>
        </w:rPr>
        <w:object w:dxaOrig="320" w:dyaOrig="380">
          <v:shape id="_x0000_i1124" type="#_x0000_t75" style="width:16.1pt;height:18.25pt" o:ole="">
            <v:imagedata r:id="rId194" o:title=""/>
          </v:shape>
          <o:OLEObject Type="Embed" ProgID="Equation.3" ShapeID="_x0000_i1124" DrawAspect="Content" ObjectID="_1398776855" r:id="rId195"/>
        </w:object>
      </w:r>
      <w:r>
        <w:rPr>
          <w:szCs w:val="28"/>
        </w:rPr>
        <w:t xml:space="preserve"> окрестностям одной из имеющихся областей притяжения </w:t>
      </w:r>
      <w:r w:rsidRPr="00424447">
        <w:rPr>
          <w:position w:val="-12"/>
          <w:szCs w:val="28"/>
        </w:rPr>
        <w:object w:dxaOrig="1480" w:dyaOrig="380">
          <v:shape id="_x0000_i1125" type="#_x0000_t75" style="width:75.2pt;height:18.25pt" o:ole="">
            <v:imagedata r:id="rId196" o:title=""/>
          </v:shape>
          <o:OLEObject Type="Embed" ProgID="Equation.3" ShapeID="_x0000_i1125" DrawAspect="Content" ObjectID="_1398776856" r:id="rId197"/>
        </w:object>
      </w:r>
      <w:r>
        <w:rPr>
          <w:szCs w:val="28"/>
        </w:rPr>
        <w:t xml:space="preserve"> (</w:t>
      </w:r>
      <w:r w:rsidRPr="004207EF">
        <w:rPr>
          <w:i/>
          <w:szCs w:val="28"/>
          <w:lang w:val="en-US"/>
        </w:rPr>
        <w:t>l</w:t>
      </w:r>
      <w:r w:rsidRPr="004207EF">
        <w:rPr>
          <w:i/>
          <w:szCs w:val="28"/>
        </w:rPr>
        <w:t xml:space="preserve"> </w:t>
      </w:r>
      <w:r w:rsidRPr="004207EF">
        <w:rPr>
          <w:szCs w:val="28"/>
        </w:rPr>
        <w:t xml:space="preserve">– </w:t>
      </w:r>
      <w:r>
        <w:rPr>
          <w:szCs w:val="28"/>
        </w:rPr>
        <w:t xml:space="preserve">текущий размер списка). </w:t>
      </w:r>
    </w:p>
    <w:p w:rsidR="00D1028E" w:rsidRDefault="00D1028E" w:rsidP="00D1028E">
      <w:pPr>
        <w:numPr>
          <w:ilvl w:val="1"/>
          <w:numId w:val="18"/>
        </w:numPr>
        <w:tabs>
          <w:tab w:val="clear" w:pos="1080"/>
          <w:tab w:val="num" w:pos="851"/>
        </w:tabs>
        <w:spacing w:line="240" w:lineRule="auto"/>
        <w:ind w:left="851" w:firstLine="0"/>
        <w:rPr>
          <w:szCs w:val="28"/>
        </w:rPr>
      </w:pPr>
      <w:r>
        <w:rPr>
          <w:szCs w:val="28"/>
        </w:rPr>
        <w:t>Если выполняется условие</w:t>
      </w:r>
    </w:p>
    <w:p w:rsidR="00D1028E" w:rsidRDefault="00D1028E" w:rsidP="00D1028E">
      <w:pPr>
        <w:ind w:firstLine="567"/>
        <w:jc w:val="right"/>
        <w:rPr>
          <w:szCs w:val="28"/>
        </w:rPr>
      </w:pPr>
      <w:r w:rsidRPr="00DD35A3">
        <w:rPr>
          <w:position w:val="-12"/>
          <w:szCs w:val="28"/>
        </w:rPr>
        <w:object w:dxaOrig="3519" w:dyaOrig="380">
          <v:shape id="_x0000_i1126" type="#_x0000_t75" style="width:177.3pt;height:18.25pt" o:ole="">
            <v:imagedata r:id="rId198" o:title=""/>
          </v:shape>
          <o:OLEObject Type="Embed" ProgID="Equation.3" ShapeID="_x0000_i1126" DrawAspect="Content" ObjectID="_1398776857" r:id="rId199"/>
        </w:object>
      </w:r>
      <w:r>
        <w:rPr>
          <w:szCs w:val="28"/>
        </w:rPr>
        <w:t>.</w:t>
      </w:r>
      <w:r>
        <w:rPr>
          <w:szCs w:val="28"/>
        </w:rPr>
        <w:tab/>
      </w:r>
      <w:r>
        <w:rPr>
          <w:szCs w:val="28"/>
        </w:rPr>
        <w:tab/>
      </w:r>
      <w:r>
        <w:rPr>
          <w:szCs w:val="28"/>
        </w:rPr>
        <w:tab/>
      </w:r>
      <w:r>
        <w:rPr>
          <w:szCs w:val="28"/>
        </w:rPr>
        <w:tab/>
      </w:r>
      <w:r>
        <w:rPr>
          <w:szCs w:val="28"/>
        </w:rPr>
        <w:tab/>
        <w:t>(12)</w:t>
      </w:r>
    </w:p>
    <w:p w:rsidR="00D1028E" w:rsidRDefault="00D1028E" w:rsidP="00D1028E">
      <w:pPr>
        <w:ind w:left="1418"/>
        <w:rPr>
          <w:szCs w:val="28"/>
        </w:rPr>
      </w:pPr>
      <w:r>
        <w:rPr>
          <w:szCs w:val="28"/>
        </w:rPr>
        <w:t xml:space="preserve">1.1.1. То при </w:t>
      </w:r>
      <w:r w:rsidRPr="00125AEE">
        <w:rPr>
          <w:position w:val="-12"/>
          <w:szCs w:val="28"/>
        </w:rPr>
        <w:object w:dxaOrig="859" w:dyaOrig="440">
          <v:shape id="_x0000_i1127" type="#_x0000_t75" style="width:43pt;height:21.5pt" o:ole="">
            <v:imagedata r:id="rId200" o:title=""/>
          </v:shape>
          <o:OLEObject Type="Embed" ProgID="Equation.3" ShapeID="_x0000_i1127" DrawAspect="Content" ObjectID="_1398776858" r:id="rId201"/>
        </w:object>
      </w:r>
      <w:r>
        <w:rPr>
          <w:szCs w:val="28"/>
        </w:rPr>
        <w:t xml:space="preserve"> содержимое элемента </w:t>
      </w:r>
      <w:r w:rsidRPr="00424447">
        <w:rPr>
          <w:position w:val="-12"/>
          <w:szCs w:val="28"/>
        </w:rPr>
        <w:object w:dxaOrig="279" w:dyaOrig="380">
          <v:shape id="_x0000_i1128" type="#_x0000_t75" style="width:13.95pt;height:18.25pt" o:ole="">
            <v:imagedata r:id="rId202" o:title=""/>
          </v:shape>
          <o:OLEObject Type="Embed" ProgID="Equation.3" ShapeID="_x0000_i1128" DrawAspect="Content" ObjectID="_1398776859" r:id="rId203"/>
        </w:object>
      </w:r>
      <w:r>
        <w:rPr>
          <w:szCs w:val="28"/>
        </w:rPr>
        <w:t xml:space="preserve"> обновляется:</w:t>
      </w:r>
    </w:p>
    <w:p w:rsidR="00D1028E" w:rsidRDefault="00D1028E" w:rsidP="00D1028E">
      <w:pPr>
        <w:ind w:left="1418"/>
        <w:rPr>
          <w:szCs w:val="28"/>
        </w:rPr>
      </w:pPr>
      <w:r w:rsidRPr="00885E6A">
        <w:rPr>
          <w:position w:val="-40"/>
          <w:szCs w:val="28"/>
        </w:rPr>
        <w:object w:dxaOrig="1560" w:dyaOrig="920">
          <v:shape id="_x0000_i1129" type="#_x0000_t75" style="width:78.45pt;height:46.2pt" o:ole="">
            <v:imagedata r:id="rId204" o:title=""/>
          </v:shape>
          <o:OLEObject Type="Embed" ProgID="Equation.3" ShapeID="_x0000_i1129" DrawAspect="Content" ObjectID="_1398776860" r:id="rId205"/>
        </w:object>
      </w:r>
      <w:r>
        <w:rPr>
          <w:szCs w:val="28"/>
        </w:rPr>
        <w:t xml:space="preserve">,  </w:t>
      </w:r>
      <w:r w:rsidRPr="00DD65B9">
        <w:rPr>
          <w:position w:val="-12"/>
          <w:szCs w:val="28"/>
        </w:rPr>
        <w:object w:dxaOrig="920" w:dyaOrig="440">
          <v:shape id="_x0000_i1130" type="#_x0000_t75" style="width:46.2pt;height:21.5pt" o:ole="">
            <v:imagedata r:id="rId206" o:title=""/>
          </v:shape>
          <o:OLEObject Type="Embed" ProgID="Equation.3" ShapeID="_x0000_i1130" DrawAspect="Content" ObjectID="_1398776861" r:id="rId207"/>
        </w:object>
      </w:r>
      <w:r>
        <w:rPr>
          <w:szCs w:val="28"/>
        </w:rPr>
        <w:t xml:space="preserve">, где  </w:t>
      </w:r>
      <w:r w:rsidRPr="00DD65B9">
        <w:rPr>
          <w:position w:val="-18"/>
          <w:szCs w:val="28"/>
        </w:rPr>
        <w:object w:dxaOrig="320" w:dyaOrig="440">
          <v:shape id="_x0000_i1131" type="#_x0000_t75" style="width:16.1pt;height:21.5pt" o:ole="">
            <v:imagedata r:id="rId208" o:title=""/>
          </v:shape>
          <o:OLEObject Type="Embed" ProgID="Equation.3" ShapeID="_x0000_i1131" DrawAspect="Content" ObjectID="_1398776862" r:id="rId209"/>
        </w:object>
      </w:r>
      <w:r>
        <w:rPr>
          <w:szCs w:val="28"/>
        </w:rPr>
        <w:t xml:space="preserve"> - центры параллелепипедов «попавших» в область </w:t>
      </w:r>
      <w:r w:rsidRPr="00424447">
        <w:rPr>
          <w:position w:val="-12"/>
          <w:szCs w:val="28"/>
        </w:rPr>
        <w:object w:dxaOrig="279" w:dyaOrig="380">
          <v:shape id="_x0000_i1132" type="#_x0000_t75" style="width:13.95pt;height:18.25pt" o:ole="">
            <v:imagedata r:id="rId202" o:title=""/>
          </v:shape>
          <o:OLEObject Type="Embed" ProgID="Equation.3" ShapeID="_x0000_i1132" DrawAspect="Content" ObjectID="_1398776863" r:id="rId210"/>
        </w:object>
      </w:r>
      <w:r>
        <w:rPr>
          <w:szCs w:val="28"/>
        </w:rPr>
        <w:t>. Далее выполняется действие 1.1.3.</w:t>
      </w:r>
    </w:p>
    <w:p w:rsidR="00D1028E" w:rsidRDefault="00D1028E" w:rsidP="00D1028E">
      <w:pPr>
        <w:spacing w:before="120"/>
        <w:ind w:left="1418"/>
        <w:rPr>
          <w:szCs w:val="28"/>
        </w:rPr>
      </w:pPr>
      <w:r>
        <w:rPr>
          <w:szCs w:val="28"/>
        </w:rPr>
        <w:t xml:space="preserve">1.1.2. Иначе уточняется только значение </w:t>
      </w:r>
      <w:r w:rsidRPr="00DD65B9">
        <w:rPr>
          <w:position w:val="-12"/>
          <w:szCs w:val="28"/>
        </w:rPr>
        <w:object w:dxaOrig="260" w:dyaOrig="380">
          <v:shape id="_x0000_i1133" type="#_x0000_t75" style="width:11.8pt;height:18.25pt" o:ole="">
            <v:imagedata r:id="rId211" o:title=""/>
          </v:shape>
          <o:OLEObject Type="Embed" ProgID="Equation.3" ShapeID="_x0000_i1133" DrawAspect="Content" ObjectID="_1398776864" r:id="rId212"/>
        </w:object>
      </w:r>
      <w:r>
        <w:rPr>
          <w:szCs w:val="28"/>
        </w:rPr>
        <w:t>. Выполняется действие 1.1.3.</w:t>
      </w:r>
    </w:p>
    <w:p w:rsidR="00D1028E" w:rsidRDefault="00D1028E" w:rsidP="00D1028E">
      <w:pPr>
        <w:spacing w:before="120"/>
        <w:ind w:left="1418"/>
        <w:rPr>
          <w:szCs w:val="28"/>
        </w:rPr>
      </w:pPr>
      <w:r>
        <w:rPr>
          <w:szCs w:val="28"/>
        </w:rPr>
        <w:t xml:space="preserve">1.1.3. Список </w:t>
      </w:r>
      <w:r w:rsidRPr="00671D9C">
        <w:rPr>
          <w:i/>
          <w:szCs w:val="28"/>
          <w:lang w:val="en-US"/>
        </w:rPr>
        <w:t>V</w:t>
      </w:r>
      <w:r>
        <w:rPr>
          <w:szCs w:val="28"/>
        </w:rPr>
        <w:t xml:space="preserve"> упорядочивается в порядке возрастания </w:t>
      </w:r>
      <w:r w:rsidRPr="00DD65B9">
        <w:rPr>
          <w:position w:val="-12"/>
          <w:szCs w:val="28"/>
        </w:rPr>
        <w:object w:dxaOrig="300" w:dyaOrig="440">
          <v:shape id="_x0000_i1134" type="#_x0000_t75" style="width:15.05pt;height:21.5pt" o:ole="">
            <v:imagedata r:id="rId213" o:title=""/>
          </v:shape>
          <o:OLEObject Type="Embed" ProgID="Equation.3" ShapeID="_x0000_i1134" DrawAspect="Content" ObjectID="_1398776865" r:id="rId214"/>
        </w:object>
      </w:r>
      <w:r>
        <w:rPr>
          <w:szCs w:val="28"/>
        </w:rPr>
        <w:t>.</w:t>
      </w:r>
    </w:p>
    <w:p w:rsidR="00D1028E" w:rsidRDefault="00D1028E" w:rsidP="00D1028E">
      <w:pPr>
        <w:spacing w:before="120"/>
        <w:ind w:firstLine="851"/>
        <w:rPr>
          <w:szCs w:val="28"/>
        </w:rPr>
      </w:pPr>
      <w:r>
        <w:rPr>
          <w:szCs w:val="28"/>
        </w:rPr>
        <w:t>1.2. Если условие (12) не выполняется, то проверяем правило 2.</w:t>
      </w:r>
    </w:p>
    <w:p w:rsidR="00D1028E" w:rsidRDefault="00D1028E" w:rsidP="000B634E">
      <w:pPr>
        <w:numPr>
          <w:ilvl w:val="0"/>
          <w:numId w:val="18"/>
        </w:numPr>
        <w:spacing w:before="120"/>
        <w:ind w:left="714" w:hanging="357"/>
        <w:rPr>
          <w:szCs w:val="28"/>
        </w:rPr>
      </w:pPr>
      <w:r>
        <w:rPr>
          <w:szCs w:val="28"/>
        </w:rPr>
        <w:lastRenderedPageBreak/>
        <w:t xml:space="preserve">Определяется возможность включения нового элемента в список </w:t>
      </w:r>
      <w:r w:rsidRPr="00E33D74">
        <w:rPr>
          <w:i/>
          <w:szCs w:val="28"/>
          <w:lang w:val="en-US"/>
        </w:rPr>
        <w:t>V</w:t>
      </w:r>
      <w:r>
        <w:rPr>
          <w:szCs w:val="28"/>
        </w:rPr>
        <w:t>.</w:t>
      </w:r>
    </w:p>
    <w:p w:rsidR="00D1028E" w:rsidRDefault="00D1028E" w:rsidP="00D1028E">
      <w:pPr>
        <w:ind w:left="1418" w:hanging="567"/>
        <w:rPr>
          <w:szCs w:val="28"/>
        </w:rPr>
      </w:pPr>
      <w:r>
        <w:rPr>
          <w:szCs w:val="28"/>
        </w:rPr>
        <w:t xml:space="preserve">2.1. Если </w:t>
      </w:r>
      <w:r w:rsidRPr="00E33D74">
        <w:rPr>
          <w:position w:val="-12"/>
          <w:szCs w:val="28"/>
        </w:rPr>
        <w:object w:dxaOrig="1180" w:dyaOrig="440">
          <v:shape id="_x0000_i1135" type="#_x0000_t75" style="width:60.2pt;height:21.5pt" o:ole="">
            <v:imagedata r:id="rId215" o:title=""/>
          </v:shape>
          <o:OLEObject Type="Embed" ProgID="Equation.3" ShapeID="_x0000_i1135" DrawAspect="Content" ObjectID="_1398776866" r:id="rId216"/>
        </w:object>
      </w:r>
      <w:r>
        <w:rPr>
          <w:szCs w:val="28"/>
        </w:rPr>
        <w:t xml:space="preserve">, то элемент </w:t>
      </w:r>
      <w:r w:rsidRPr="00E33D74">
        <w:rPr>
          <w:position w:val="-12"/>
          <w:szCs w:val="28"/>
        </w:rPr>
        <w:object w:dxaOrig="340" w:dyaOrig="380">
          <v:shape id="_x0000_i1136" type="#_x0000_t75" style="width:18.25pt;height:18.25pt" o:ole="">
            <v:imagedata r:id="rId217" o:title=""/>
          </v:shape>
          <o:OLEObject Type="Embed" ProgID="Equation.3" ShapeID="_x0000_i1136" DrawAspect="Content" ObjectID="_1398776867" r:id="rId218"/>
        </w:object>
      </w:r>
      <w:r>
        <w:rPr>
          <w:szCs w:val="28"/>
        </w:rPr>
        <w:t xml:space="preserve"> записывается в голову списка </w:t>
      </w:r>
      <w:r w:rsidRPr="00E33D74">
        <w:rPr>
          <w:i/>
          <w:szCs w:val="28"/>
          <w:lang w:val="en-US"/>
        </w:rPr>
        <w:t>V</w:t>
      </w:r>
      <w:r>
        <w:rPr>
          <w:szCs w:val="28"/>
        </w:rPr>
        <w:t>.</w:t>
      </w:r>
    </w:p>
    <w:p w:rsidR="00D1028E" w:rsidRDefault="00D1028E" w:rsidP="00D1028E">
      <w:pPr>
        <w:ind w:left="1418" w:hanging="567"/>
        <w:rPr>
          <w:szCs w:val="28"/>
        </w:rPr>
      </w:pPr>
      <w:r>
        <w:rPr>
          <w:szCs w:val="28"/>
        </w:rPr>
        <w:t xml:space="preserve">2.2. Если </w:t>
      </w:r>
      <w:r w:rsidRPr="00E33D74">
        <w:rPr>
          <w:position w:val="-18"/>
          <w:szCs w:val="28"/>
        </w:rPr>
        <w:object w:dxaOrig="2040" w:dyaOrig="499">
          <v:shape id="_x0000_i1137" type="#_x0000_t75" style="width:102.1pt;height:24.7pt" o:ole="">
            <v:imagedata r:id="rId219" o:title=""/>
          </v:shape>
          <o:OLEObject Type="Embed" ProgID="Equation.3" ShapeID="_x0000_i1137" DrawAspect="Content" ObjectID="_1398776868" r:id="rId220"/>
        </w:object>
      </w:r>
      <w:r>
        <w:rPr>
          <w:szCs w:val="28"/>
        </w:rPr>
        <w:t xml:space="preserve">, то элемент </w:t>
      </w:r>
      <w:r w:rsidRPr="00E33D74">
        <w:rPr>
          <w:position w:val="-12"/>
          <w:szCs w:val="28"/>
        </w:rPr>
        <w:object w:dxaOrig="340" w:dyaOrig="380">
          <v:shape id="_x0000_i1138" type="#_x0000_t75" style="width:18.25pt;height:18.25pt" o:ole="">
            <v:imagedata r:id="rId221" o:title=""/>
          </v:shape>
          <o:OLEObject Type="Embed" ProgID="Equation.3" ShapeID="_x0000_i1138" DrawAspect="Content" ObjectID="_1398776869" r:id="rId222"/>
        </w:object>
      </w:r>
      <w:r>
        <w:rPr>
          <w:szCs w:val="28"/>
        </w:rPr>
        <w:t xml:space="preserve"> записывается между </w:t>
      </w:r>
      <w:r w:rsidRPr="006475D2">
        <w:rPr>
          <w:position w:val="-18"/>
          <w:szCs w:val="28"/>
        </w:rPr>
        <w:object w:dxaOrig="340" w:dyaOrig="440">
          <v:shape id="_x0000_i1139" type="#_x0000_t75" style="width:18.25pt;height:21.5pt" o:ole="">
            <v:imagedata r:id="rId223" o:title=""/>
          </v:shape>
          <o:OLEObject Type="Embed" ProgID="Equation.3" ShapeID="_x0000_i1139" DrawAspect="Content" ObjectID="_1398776870" r:id="rId224"/>
        </w:object>
      </w:r>
      <w:r>
        <w:rPr>
          <w:szCs w:val="28"/>
        </w:rPr>
        <w:t xml:space="preserve"> и </w:t>
      </w:r>
      <w:r w:rsidRPr="006475D2">
        <w:rPr>
          <w:position w:val="-18"/>
          <w:szCs w:val="28"/>
        </w:rPr>
        <w:object w:dxaOrig="580" w:dyaOrig="440">
          <v:shape id="_x0000_i1140" type="#_x0000_t75" style="width:30.1pt;height:21.5pt" o:ole="">
            <v:imagedata r:id="rId225" o:title=""/>
          </v:shape>
          <o:OLEObject Type="Embed" ProgID="Equation.3" ShapeID="_x0000_i1140" DrawAspect="Content" ObjectID="_1398776871" r:id="rId226"/>
        </w:object>
      </w:r>
      <w:r>
        <w:rPr>
          <w:szCs w:val="28"/>
        </w:rPr>
        <w:t xml:space="preserve"> элементами списка.</w:t>
      </w:r>
    </w:p>
    <w:p w:rsidR="00D1028E" w:rsidRDefault="00D1028E" w:rsidP="00D1028E">
      <w:pPr>
        <w:ind w:left="1418" w:hanging="567"/>
        <w:rPr>
          <w:szCs w:val="28"/>
        </w:rPr>
      </w:pPr>
      <w:r>
        <w:rPr>
          <w:szCs w:val="28"/>
        </w:rPr>
        <w:t xml:space="preserve">2.3. Если </w:t>
      </w:r>
      <w:r w:rsidRPr="00E33D74">
        <w:rPr>
          <w:position w:val="-12"/>
          <w:szCs w:val="28"/>
        </w:rPr>
        <w:object w:dxaOrig="1180" w:dyaOrig="440">
          <v:shape id="_x0000_i1141" type="#_x0000_t75" style="width:60.2pt;height:21.5pt" o:ole="">
            <v:imagedata r:id="rId227" o:title=""/>
          </v:shape>
          <o:OLEObject Type="Embed" ProgID="Equation.3" ShapeID="_x0000_i1141" DrawAspect="Content" ObjectID="_1398776872" r:id="rId228"/>
        </w:object>
      </w:r>
      <w:r>
        <w:rPr>
          <w:szCs w:val="28"/>
        </w:rPr>
        <w:t xml:space="preserve">, то элемент </w:t>
      </w:r>
      <w:r w:rsidRPr="00E33D74">
        <w:rPr>
          <w:position w:val="-12"/>
          <w:szCs w:val="28"/>
        </w:rPr>
        <w:object w:dxaOrig="340" w:dyaOrig="380">
          <v:shape id="_x0000_i1142" type="#_x0000_t75" style="width:18.25pt;height:18.25pt" o:ole="">
            <v:imagedata r:id="rId217" o:title=""/>
          </v:shape>
          <o:OLEObject Type="Embed" ProgID="Equation.3" ShapeID="_x0000_i1142" DrawAspect="Content" ObjectID="_1398776873" r:id="rId229"/>
        </w:object>
      </w:r>
      <w:r>
        <w:rPr>
          <w:szCs w:val="28"/>
        </w:rPr>
        <w:t xml:space="preserve"> записывается в конец списка </w:t>
      </w:r>
      <w:r w:rsidRPr="00E33D74">
        <w:rPr>
          <w:i/>
          <w:szCs w:val="28"/>
          <w:lang w:val="en-US"/>
        </w:rPr>
        <w:t>V</w:t>
      </w:r>
      <w:r>
        <w:rPr>
          <w:szCs w:val="28"/>
        </w:rPr>
        <w:t>.</w:t>
      </w:r>
    </w:p>
    <w:p w:rsidR="00D1028E" w:rsidRPr="003D4A53" w:rsidRDefault="00D1028E" w:rsidP="000B634E">
      <w:pPr>
        <w:numPr>
          <w:ilvl w:val="0"/>
          <w:numId w:val="18"/>
        </w:numPr>
        <w:ind w:left="714" w:hanging="357"/>
        <w:rPr>
          <w:szCs w:val="28"/>
        </w:rPr>
      </w:pPr>
      <w:r>
        <w:rPr>
          <w:szCs w:val="28"/>
        </w:rPr>
        <w:t>При превышении предельного числа элементов списка, из списка исключается последний элемент списка.</w:t>
      </w:r>
    </w:p>
    <w:p w:rsidR="00D1028E" w:rsidRDefault="00D1028E" w:rsidP="00D1028E">
      <w:pPr>
        <w:spacing w:before="120"/>
        <w:ind w:firstLine="567"/>
        <w:rPr>
          <w:szCs w:val="28"/>
        </w:rPr>
      </w:pPr>
      <w:r>
        <w:rPr>
          <w:szCs w:val="28"/>
        </w:rPr>
        <w:t xml:space="preserve">Предложенный алгоритм является эвристическим, однако, вычислительные эксперименты с тестовыми функциями показали его высокую эффективность. Более того, как правило, в первой сотне элементов списка содержится начальное приближение глобального минимума функции. На рисунке </w:t>
      </w:r>
      <w:r w:rsidR="000B634E">
        <w:rPr>
          <w:szCs w:val="28"/>
        </w:rPr>
        <w:t>10</w:t>
      </w:r>
      <w:r>
        <w:rPr>
          <w:szCs w:val="28"/>
        </w:rPr>
        <w:t xml:space="preserve"> представлены элементы списка областей притяжения. Нумерация соответствует весу элемента. Из рисунка видно, что каждый элемент списка сформировался, агрегируя большое количество точек вычисления функции. Например, элемент </w:t>
      </w:r>
      <w:r w:rsidRPr="00697D6A">
        <w:rPr>
          <w:position w:val="-12"/>
          <w:szCs w:val="28"/>
        </w:rPr>
        <w:object w:dxaOrig="300" w:dyaOrig="380">
          <v:shape id="_x0000_i1143" type="#_x0000_t75" style="width:15.05pt;height:18.25pt" o:ole="">
            <v:imagedata r:id="rId230" o:title=""/>
          </v:shape>
          <o:OLEObject Type="Embed" ProgID="Equation.3" ShapeID="_x0000_i1143" DrawAspect="Content" ObjectID="_1398776874" r:id="rId231"/>
        </w:object>
      </w:r>
      <w:r>
        <w:rPr>
          <w:szCs w:val="28"/>
        </w:rPr>
        <w:t xml:space="preserve"> агрегировал 9 точек, </w:t>
      </w:r>
      <w:r w:rsidRPr="00697D6A">
        <w:rPr>
          <w:position w:val="-12"/>
          <w:szCs w:val="28"/>
        </w:rPr>
        <w:object w:dxaOrig="340" w:dyaOrig="380">
          <v:shape id="_x0000_i1144" type="#_x0000_t75" style="width:18.25pt;height:18.25pt" o:ole="">
            <v:imagedata r:id="rId232" o:title=""/>
          </v:shape>
          <o:OLEObject Type="Embed" ProgID="Equation.3" ShapeID="_x0000_i1144" DrawAspect="Content" ObjectID="_1398776875" r:id="rId233"/>
        </w:object>
      </w:r>
      <w:r>
        <w:rPr>
          <w:szCs w:val="28"/>
        </w:rPr>
        <w:t xml:space="preserve"> - 8, и т.д.</w:t>
      </w:r>
    </w:p>
    <w:p w:rsidR="00D1028E" w:rsidRDefault="00D1028E" w:rsidP="001A3DA5">
      <w:pPr>
        <w:pStyle w:val="af1"/>
      </w:pPr>
      <w:r>
        <w:rPr>
          <w:noProof/>
        </w:rPr>
        <w:drawing>
          <wp:inline distT="0" distB="0" distL="0" distR="0" wp14:anchorId="1DFEE306" wp14:editId="56582735">
            <wp:extent cx="3086100" cy="2695575"/>
            <wp:effectExtent l="0" t="0" r="0" b="9525"/>
            <wp:docPr id="13" name="Рисунок 13" descr="Рис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4"/>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86100" cy="2695575"/>
                    </a:xfrm>
                    <a:prstGeom prst="rect">
                      <a:avLst/>
                    </a:prstGeom>
                    <a:noFill/>
                    <a:ln>
                      <a:noFill/>
                    </a:ln>
                  </pic:spPr>
                </pic:pic>
              </a:graphicData>
            </a:graphic>
          </wp:inline>
        </w:drawing>
      </w:r>
    </w:p>
    <w:p w:rsidR="00D1028E" w:rsidRDefault="00D1028E" w:rsidP="001A3DA5">
      <w:pPr>
        <w:pStyle w:val="af1"/>
      </w:pPr>
      <w:r w:rsidRPr="00EB3BB3">
        <w:t>Рис</w:t>
      </w:r>
      <w:r w:rsidR="000B634E">
        <w:t>унок 10 –</w:t>
      </w:r>
      <w:r w:rsidRPr="00EB3BB3">
        <w:t xml:space="preserve"> Формирование списка областей притяжения</w:t>
      </w:r>
    </w:p>
    <w:p w:rsidR="00807272" w:rsidRDefault="00807272" w:rsidP="00807272">
      <w:pPr>
        <w:pStyle w:val="a7"/>
      </w:pPr>
      <w:r>
        <w:lastRenderedPageBreak/>
        <w:t xml:space="preserve">Параллельная версия двухфазного алгоритма метода половинных делений. </w:t>
      </w:r>
    </w:p>
    <w:p w:rsidR="00807272" w:rsidRPr="00DA523B" w:rsidRDefault="00807272" w:rsidP="00807272">
      <w:pPr>
        <w:spacing w:before="120"/>
        <w:ind w:firstLine="567"/>
        <w:rPr>
          <w:szCs w:val="28"/>
        </w:rPr>
      </w:pPr>
      <w:r w:rsidRPr="001169CC">
        <w:rPr>
          <w:szCs w:val="28"/>
        </w:rPr>
        <w:t>Очевидно, что</w:t>
      </w:r>
      <w:r>
        <w:rPr>
          <w:b/>
          <w:szCs w:val="28"/>
        </w:rPr>
        <w:t xml:space="preserve"> з</w:t>
      </w:r>
      <w:r w:rsidRPr="001169CC">
        <w:rPr>
          <w:szCs w:val="28"/>
        </w:rPr>
        <w:t>атраты</w:t>
      </w:r>
      <w:r>
        <w:rPr>
          <w:b/>
          <w:szCs w:val="28"/>
        </w:rPr>
        <w:t xml:space="preserve"> </w:t>
      </w:r>
      <w:r w:rsidRPr="001169CC">
        <w:rPr>
          <w:szCs w:val="28"/>
        </w:rPr>
        <w:t>в</w:t>
      </w:r>
      <w:r>
        <w:rPr>
          <w:szCs w:val="28"/>
        </w:rPr>
        <w:t xml:space="preserve">ремени на решение задачи глобальной оптимизации можно, в известной степени, сократить за счет распараллеливания вычислительного процесса. Однако архитектура современных кластеров с распределенной памятью значительно затрудняет распараллеливание алгоритмов глобальной оптимизации, поскольку </w:t>
      </w:r>
      <w:r w:rsidR="00F84B71">
        <w:rPr>
          <w:szCs w:val="28"/>
        </w:rPr>
        <w:t>вынужденно</w:t>
      </w:r>
      <w:r>
        <w:rPr>
          <w:szCs w:val="28"/>
        </w:rPr>
        <w:t xml:space="preserve"> приходится заниматься  организацией эффективной передачи данных между процессорами, а не непосредственным распараллеливанием вычислений. При этом обычно используется «тяжеловесный», но естественный для подобных систем стандарт </w:t>
      </w:r>
      <w:r>
        <w:rPr>
          <w:szCs w:val="28"/>
          <w:lang w:val="en-US"/>
        </w:rPr>
        <w:t>MPI</w:t>
      </w:r>
      <w:r>
        <w:rPr>
          <w:szCs w:val="28"/>
        </w:rPr>
        <w:t>. Как показала практика, наилучшие результаты по критериям оценки качества распараллеливания вычислений (ускорению и эффективности) получаются, когда удается свести к минимуму обмен информацией между процессорами.</w:t>
      </w:r>
    </w:p>
    <w:p w:rsidR="00D1028E" w:rsidRDefault="00D1028E" w:rsidP="00D1028E">
      <w:pPr>
        <w:ind w:firstLine="567"/>
        <w:rPr>
          <w:szCs w:val="28"/>
        </w:rPr>
      </w:pPr>
      <w:r>
        <w:rPr>
          <w:szCs w:val="28"/>
        </w:rPr>
        <w:t xml:space="preserve">Для </w:t>
      </w:r>
      <w:r w:rsidRPr="00773899">
        <w:rPr>
          <w:szCs w:val="28"/>
        </w:rPr>
        <w:t>двухфазного алгоритма метода половинных делений</w:t>
      </w:r>
      <w:r>
        <w:rPr>
          <w:szCs w:val="28"/>
        </w:rPr>
        <w:t xml:space="preserve"> для первой фазы глобальной оптимизации за каждым  процессором можно закрепить один параллелепипед из списка </w:t>
      </w:r>
      <w:r w:rsidRPr="00E56228">
        <w:rPr>
          <w:position w:val="-18"/>
          <w:szCs w:val="28"/>
        </w:rPr>
        <w:object w:dxaOrig="2500" w:dyaOrig="440">
          <v:shape id="_x0000_i1145" type="#_x0000_t75" style="width:125.75pt;height:21.5pt" o:ole="">
            <v:imagedata r:id="rId145" o:title=""/>
          </v:shape>
          <o:OLEObject Type="Embed" ProgID="Equation.3" ShapeID="_x0000_i1145" DrawAspect="Content" ObjectID="_1398776876" r:id="rId235"/>
        </w:object>
      </w:r>
      <w:r>
        <w:rPr>
          <w:szCs w:val="28"/>
        </w:rPr>
        <w:t xml:space="preserve">, построенного МАПД. Очевидно, что параллельные вычисления будут эффективны, если параллелепипеды будут иметь одинаковый радиус. В этом случае, если не учитывать «отбраковку» параллелепипедов по критерию Липшица, на каждом процессоре будет произведено одинаковое количество вычислений до достижения заданного уровня разбиения параллелепипедов на части. </w:t>
      </w:r>
      <w:r w:rsidR="00326B7F">
        <w:rPr>
          <w:szCs w:val="28"/>
        </w:rPr>
        <w:t>Из свойсвт самого алгоритма очевидно, что э</w:t>
      </w:r>
      <w:r>
        <w:rPr>
          <w:szCs w:val="28"/>
        </w:rPr>
        <w:t xml:space="preserve">того </w:t>
      </w:r>
      <w:r w:rsidR="00326B7F">
        <w:rPr>
          <w:szCs w:val="28"/>
        </w:rPr>
        <w:t xml:space="preserve">можно </w:t>
      </w:r>
      <w:r>
        <w:rPr>
          <w:szCs w:val="28"/>
        </w:rPr>
        <w:t xml:space="preserve">добиться, если допустимую область разбивать на </w:t>
      </w:r>
      <w:r w:rsidRPr="00BE145C">
        <w:rPr>
          <w:position w:val="-4"/>
          <w:szCs w:val="28"/>
        </w:rPr>
        <w:object w:dxaOrig="360" w:dyaOrig="400">
          <v:shape id="_x0000_i1146" type="#_x0000_t75" style="width:18.25pt;height:19.35pt" o:ole="">
            <v:imagedata r:id="rId236" o:title=""/>
          </v:shape>
          <o:OLEObject Type="Embed" ProgID="Equation.3" ShapeID="_x0000_i1146" DrawAspect="Content" ObjectID="_1398776877" r:id="rId237"/>
        </w:object>
      </w:r>
      <w:r>
        <w:rPr>
          <w:szCs w:val="28"/>
        </w:rPr>
        <w:t xml:space="preserve"> равных частей.</w:t>
      </w:r>
    </w:p>
    <w:p w:rsidR="002B2D6E" w:rsidRDefault="002B2D6E" w:rsidP="002B2D6E">
      <w:r w:rsidRPr="00E53442">
        <w:t xml:space="preserve">Алгоритм глобальной оптимизации ММПД состоит из </w:t>
      </w:r>
      <w:r w:rsidR="00E360A3">
        <w:t>двух</w:t>
      </w:r>
      <w:r w:rsidR="00E360A3" w:rsidRPr="00E53442">
        <w:t xml:space="preserve"> </w:t>
      </w:r>
      <w:r w:rsidRPr="00E53442">
        <w:t xml:space="preserve">этапов. </w:t>
      </w:r>
      <w:r>
        <w:t xml:space="preserve">Реализация алгоритма </w:t>
      </w:r>
      <w:r w:rsidR="00220809">
        <w:t>в рамках нотации</w:t>
      </w:r>
      <w:r>
        <w:t xml:space="preserve"> ГСП представлена на рисунке 1</w:t>
      </w:r>
      <w:r w:rsidR="000B634E">
        <w:t>0</w:t>
      </w:r>
      <w:r>
        <w:t xml:space="preserve">. </w:t>
      </w:r>
    </w:p>
    <w:p w:rsidR="00C016E7" w:rsidRDefault="00C016E7" w:rsidP="00C016E7">
      <w:pPr>
        <w:pStyle w:val="af1"/>
      </w:pPr>
      <w:r>
        <w:rPr>
          <w:noProof/>
        </w:rPr>
        <w:lastRenderedPageBreak/>
        <w:drawing>
          <wp:inline distT="0" distB="0" distL="0" distR="0" wp14:anchorId="0D948382" wp14:editId="1585C661">
            <wp:extent cx="2224585" cy="4575089"/>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238">
                      <a:extLst>
                        <a:ext uri="{28A0092B-C50C-407E-A947-70E740481C1C}">
                          <a14:useLocalDpi xmlns:a14="http://schemas.microsoft.com/office/drawing/2010/main" val="0"/>
                        </a:ext>
                      </a:extLst>
                    </a:blip>
                    <a:stretch>
                      <a:fillRect/>
                    </a:stretch>
                  </pic:blipFill>
                  <pic:spPr bwMode="auto">
                    <a:xfrm>
                      <a:off x="0" y="0"/>
                      <a:ext cx="2231111" cy="4588511"/>
                    </a:xfrm>
                    <a:prstGeom prst="rect">
                      <a:avLst/>
                    </a:prstGeom>
                    <a:noFill/>
                    <a:ln>
                      <a:noFill/>
                    </a:ln>
                  </pic:spPr>
                </pic:pic>
              </a:graphicData>
            </a:graphic>
          </wp:inline>
        </w:drawing>
      </w:r>
      <w:bookmarkStart w:id="0" w:name="_GoBack"/>
      <w:bookmarkEnd w:id="0"/>
    </w:p>
    <w:p w:rsidR="00C016E7" w:rsidRPr="00264CB0" w:rsidRDefault="00C016E7" w:rsidP="00C016E7">
      <w:pPr>
        <w:pStyle w:val="af1"/>
      </w:pPr>
      <w:r>
        <w:t>Рисунок 10 – Граф-модель алгоритма ГО ММПД</w:t>
      </w:r>
    </w:p>
    <w:p w:rsidR="00E360A3" w:rsidRDefault="00E360A3" w:rsidP="00E360A3">
      <w:r w:rsidRPr="00E53442">
        <w:t>В вершине 1 устанавливаются значения параметров теста GKLS</w:t>
      </w:r>
      <w:r>
        <w:t xml:space="preserve"> и</w:t>
      </w:r>
      <w:r w:rsidRPr="00E53442">
        <w:t xml:space="preserve"> его инициализация</w:t>
      </w:r>
      <w:r>
        <w:t xml:space="preserve"> </w:t>
      </w:r>
      <w:sdt>
        <w:sdtPr>
          <w:id w:val="-1813790193"/>
          <w:citation/>
        </w:sdtPr>
        <w:sdtEndPr/>
        <w:sdtContent>
          <w:r w:rsidR="007E398E">
            <w:fldChar w:fldCharType="begin"/>
          </w:r>
          <w:r w:rsidR="007E398E">
            <w:instrText xml:space="preserve"> CITATION Gav09 \l 1049 </w:instrText>
          </w:r>
          <w:r w:rsidR="007E398E">
            <w:fldChar w:fldCharType="separate"/>
          </w:r>
          <w:r w:rsidR="007E398E">
            <w:rPr>
              <w:noProof/>
            </w:rPr>
            <w:t>[10]</w:t>
          </w:r>
          <w:r w:rsidR="007E398E">
            <w:fldChar w:fldCharType="end"/>
          </w:r>
        </w:sdtContent>
      </w:sdt>
      <w:r w:rsidRPr="00E53442">
        <w:t>. В первый</w:t>
      </w:r>
      <w:r>
        <w:t xml:space="preserve"> этап алгоритма входят вершины 2</w:t>
      </w:r>
      <w:r w:rsidRPr="00E53442">
        <w:t>-</w:t>
      </w:r>
      <w:r>
        <w:t>5. В вершине</w:t>
      </w:r>
      <w:r w:rsidRPr="00E53442">
        <w:t xml:space="preserve"> </w:t>
      </w:r>
      <w:r>
        <w:t>2</w:t>
      </w:r>
      <w:r w:rsidRPr="00E53442">
        <w:t xml:space="preserve"> вычисляется первое значение функции в точке x[i]=0,5, i=0..N</w:t>
      </w:r>
      <w:r>
        <w:t xml:space="preserve">, N - размерность пространства и </w:t>
      </w:r>
      <w:r w:rsidRPr="00E53442">
        <w:t xml:space="preserve">в характеристический список </w:t>
      </w:r>
      <w:r w:rsidRPr="000B634E">
        <w:rPr>
          <w:i/>
          <w:lang w:val="en-US"/>
        </w:rPr>
        <w:t>D</w:t>
      </w:r>
      <w:r w:rsidRPr="000B634E">
        <w:t xml:space="preserve"> </w:t>
      </w:r>
      <w:r w:rsidRPr="00E53442">
        <w:t xml:space="preserve">добавляется первый гиперкуб, охватывающий все пространство. </w:t>
      </w:r>
      <w:r>
        <w:t>В этой же</w:t>
      </w:r>
      <w:r w:rsidRPr="00E53442">
        <w:t xml:space="preserve"> вершине с помощью последовательного варианта алгоритма двоичного деления, описанного в</w:t>
      </w:r>
      <w:r>
        <w:t>ыше</w:t>
      </w:r>
      <w:r w:rsidRPr="00E53442">
        <w:t>, формируется начал</w:t>
      </w:r>
      <w:r>
        <w:t xml:space="preserve">ьный характеристический список </w:t>
      </w:r>
      <w:r w:rsidRPr="000B634E">
        <w:rPr>
          <w:i/>
          <w:lang w:val="en-US"/>
        </w:rPr>
        <w:t>D</w:t>
      </w:r>
      <w:r w:rsidRPr="00E53442">
        <w:t xml:space="preserve"> с числом элементов не менее числ</w:t>
      </w:r>
      <w:r>
        <w:t>а</w:t>
      </w:r>
      <w:r w:rsidRPr="00E53442">
        <w:t xml:space="preserve"> процессоров. При начальном делении областей прореживание выключено и на каждом шаге мы точно можем подсчитать количество элементов и состав списка. Очевидно из самого алгоритма половинного деления, что через 2</w:t>
      </w:r>
      <w:r>
        <w:rPr>
          <w:vertAlign w:val="superscript"/>
          <w:lang w:val="en-US"/>
        </w:rPr>
        <w:t>n</w:t>
      </w:r>
      <w:r w:rsidRPr="00E53442">
        <w:t xml:space="preserve"> шагов список будет состоять из </w:t>
      </w:r>
      <w:r w:rsidRPr="00E53442">
        <w:lastRenderedPageBreak/>
        <w:t xml:space="preserve">областей равного размера. Это </w:t>
      </w:r>
      <w:r>
        <w:t>уравнивает</w:t>
      </w:r>
      <w:r w:rsidRPr="00E53442">
        <w:t xml:space="preserve"> начальные условия для последующего параллельного деления.</w:t>
      </w:r>
    </w:p>
    <w:p w:rsidR="002B2D6E" w:rsidRDefault="00E360A3" w:rsidP="00CD78CF">
      <w:r>
        <w:t>Первый</w:t>
      </w:r>
      <w:r w:rsidRPr="00264CB0">
        <w:t xml:space="preserve"> этап алгоритма осуществляет параллельное полови</w:t>
      </w:r>
      <w:r>
        <w:t>нное деление и глобальный поиск в вершинах 4а-4г</w:t>
      </w:r>
      <w:r w:rsidRPr="00264CB0">
        <w:t>. На рисунке</w:t>
      </w:r>
      <w:r>
        <w:t xml:space="preserve"> 10</w:t>
      </w:r>
      <w:r w:rsidRPr="00264CB0">
        <w:t xml:space="preserve"> приведён вариант алгоритма для 4х процессоров, но алгоритм легко масштабируе</w:t>
      </w:r>
      <w:r>
        <w:t>тся</w:t>
      </w:r>
      <w:r w:rsidRPr="00264CB0">
        <w:t xml:space="preserve"> на произвольное число процессоров. В вершине </w:t>
      </w:r>
      <w:r>
        <w:t>3</w:t>
      </w:r>
      <w:r w:rsidRPr="00264CB0">
        <w:t xml:space="preserve"> происходит раздача заданий по процессорам. Каждый процесс получает один параллелепипед. Вершины </w:t>
      </w:r>
      <w:r>
        <w:t>4а-4г</w:t>
      </w:r>
      <w:r w:rsidRPr="00264CB0">
        <w:t xml:space="preserve"> имеют одинаковые агрегаты и запускаются каждая на своём процессоре.</w:t>
      </w:r>
      <w:r>
        <w:t xml:space="preserve"> </w:t>
      </w:r>
      <w:r w:rsidRPr="00365910">
        <w:t xml:space="preserve">На каждом из процессоров с помощью МАПД реализуется покрытие частных параллелепипедов (в нашем примере </w:t>
      </w:r>
      <w:r w:rsidRPr="00365910">
        <w:rPr>
          <w:position w:val="-12"/>
        </w:rPr>
        <w:object w:dxaOrig="1500" w:dyaOrig="360">
          <v:shape id="_x0000_i1147" type="#_x0000_t75" style="width:75.2pt;height:18.25pt" o:ole="">
            <v:imagedata r:id="rId239" o:title=""/>
          </v:shape>
          <o:OLEObject Type="Embed" ProgID="Equation.3" ShapeID="_x0000_i1147" DrawAspect="Content" ObjectID="_1398776878" r:id="rId240"/>
        </w:object>
      </w:r>
      <w:r w:rsidRPr="00365910">
        <w:t>), причем их дробление производится до достижения определенных размеров. При этом формируются списки начальных приближений зон притяжения локальных минимумов.</w:t>
      </w:r>
      <w:r>
        <w:t xml:space="preserve"> </w:t>
      </w:r>
      <w:r w:rsidRPr="00365910">
        <w:t xml:space="preserve">В вершине </w:t>
      </w:r>
      <w:r>
        <w:t>5 эти списки объединяются.</w:t>
      </w:r>
    </w:p>
    <w:p w:rsidR="000622DD" w:rsidRDefault="000622DD" w:rsidP="00CD78CF">
      <w:r w:rsidRPr="000622DD">
        <w:t>Второй этап осуществляет поиск локального минимума из точек определённых во втором этапе. Этап состоит из вершин 6-8. В вершине 6 мастер ветвь раздает начальные точки для локального поиска. В вершинах 7а-7г запускается локальный поиск максимального значения функции с помощью метода деформированных многогранников. В вершине 9 происходит подсчёт количества найденных минимумов. Выходом из второго этапа служит опустошение списка начальных областей или выполнение необходимого минимума запусков локального поиска. Если имеются непроверенные области локальных минимумов, то перед завершением программы они удаляются.</w:t>
      </w:r>
    </w:p>
    <w:sectPr w:rsidR="000622DD" w:rsidSect="00E47289">
      <w:footerReference w:type="default" r:id="rId241"/>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23B" w:rsidRDefault="00DA523B" w:rsidP="00ED0505">
      <w:pPr>
        <w:spacing w:line="240" w:lineRule="auto"/>
      </w:pPr>
      <w:r>
        <w:separator/>
      </w:r>
    </w:p>
  </w:endnote>
  <w:endnote w:type="continuationSeparator" w:id="0">
    <w:p w:rsidR="00DA523B" w:rsidRDefault="00DA523B" w:rsidP="00ED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1771"/>
      <w:docPartObj>
        <w:docPartGallery w:val="Page Numbers (Bottom of Page)"/>
        <w:docPartUnique/>
      </w:docPartObj>
    </w:sdtPr>
    <w:sdtEndPr/>
    <w:sdtContent>
      <w:p w:rsidR="00DA523B" w:rsidRDefault="00DA523B" w:rsidP="00ED0505">
        <w:pPr>
          <w:ind w:firstLine="0"/>
          <w:jc w:val="center"/>
        </w:pPr>
        <w:r>
          <w:fldChar w:fldCharType="begin"/>
        </w:r>
        <w:r>
          <w:instrText>PAGE   \* MERGEFORMAT</w:instrText>
        </w:r>
        <w:r>
          <w:fldChar w:fldCharType="separate"/>
        </w:r>
        <w:r w:rsidR="00941215">
          <w:rPr>
            <w:noProof/>
          </w:rPr>
          <w:t>12</w:t>
        </w:r>
        <w:r>
          <w:fldChar w:fldCharType="end"/>
        </w:r>
      </w:p>
    </w:sdtContent>
  </w:sdt>
  <w:p w:rsidR="00DA523B" w:rsidRDefault="00DA523B" w:rsidP="00ED0505">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23B" w:rsidRDefault="00DA523B" w:rsidP="00ED0505">
      <w:pPr>
        <w:spacing w:line="240" w:lineRule="auto"/>
      </w:pPr>
      <w:r>
        <w:separator/>
      </w:r>
    </w:p>
  </w:footnote>
  <w:footnote w:type="continuationSeparator" w:id="0">
    <w:p w:rsidR="00DA523B" w:rsidRDefault="00DA523B" w:rsidP="00ED0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581"/>
    <w:multiLevelType w:val="hybridMultilevel"/>
    <w:tmpl w:val="D408C9B6"/>
    <w:lvl w:ilvl="0" w:tplc="D9DEB606">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B92D75"/>
    <w:multiLevelType w:val="multilevel"/>
    <w:tmpl w:val="9ABEE1B4"/>
    <w:lvl w:ilvl="0">
      <w:start w:val="1"/>
      <w:numFmt w:val="decimal"/>
      <w:lvlText w:val="%1"/>
      <w:lvlJc w:val="left"/>
      <w:pPr>
        <w:tabs>
          <w:tab w:val="num" w:pos="567"/>
        </w:tabs>
        <w:ind w:left="567" w:firstLine="0"/>
      </w:pPr>
      <w:rPr>
        <w:rFonts w:hint="default"/>
      </w:rPr>
    </w:lvl>
    <w:lvl w:ilvl="1">
      <w:start w:val="1"/>
      <w:numFmt w:val="decimal"/>
      <w:lvlText w:val="%1.%2"/>
      <w:lvlJc w:val="left"/>
      <w:pPr>
        <w:ind w:left="567"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firstLine="0"/>
      </w:pPr>
      <w:rPr>
        <w:rFonts w:ascii="Times New Roman" w:hAnsi="Times New Roman" w:hint="default"/>
        <w:b/>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6870BB8"/>
    <w:multiLevelType w:val="hybridMultilevel"/>
    <w:tmpl w:val="4470115A"/>
    <w:lvl w:ilvl="0" w:tplc="EB48F18E">
      <w:start w:val="1"/>
      <w:numFmt w:val="decimal"/>
      <w:pStyle w:val="a"/>
      <w:lvlText w:val="%1."/>
      <w:lvlJc w:val="left"/>
      <w:pPr>
        <w:ind w:left="50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40C32F19"/>
    <w:multiLevelType w:val="multilevel"/>
    <w:tmpl w:val="745414BC"/>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nsid w:val="41E360D3"/>
    <w:multiLevelType w:val="hybridMultilevel"/>
    <w:tmpl w:val="1DBE6604"/>
    <w:lvl w:ilvl="0" w:tplc="FFFFFFFF">
      <w:start w:val="1"/>
      <w:numFmt w:val="decimal"/>
      <w:lvlText w:val="%1)"/>
      <w:lvlJc w:val="left"/>
      <w:pPr>
        <w:tabs>
          <w:tab w:val="num" w:pos="1804"/>
        </w:tabs>
        <w:ind w:left="1804" w:hanging="1095"/>
      </w:pPr>
      <w:rPr>
        <w:rFonts w:hint="default"/>
      </w:rPr>
    </w:lvl>
    <w:lvl w:ilvl="1" w:tplc="FFFFFFFF">
      <w:start w:val="1"/>
      <w:numFmt w:val="bullet"/>
      <w:lvlText w:val="-"/>
      <w:lvlJc w:val="left"/>
      <w:pPr>
        <w:tabs>
          <w:tab w:val="num" w:pos="1789"/>
        </w:tabs>
        <w:ind w:left="1789" w:hanging="360"/>
      </w:pPr>
      <w:rPr>
        <w:rFonts w:ascii="Times New Roman" w:eastAsia="Times New Roman" w:hAnsi="Times New Roman" w:cs="Times New Roman"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5">
    <w:nsid w:val="462C3DEB"/>
    <w:multiLevelType w:val="hybridMultilevel"/>
    <w:tmpl w:val="8D547ABC"/>
    <w:lvl w:ilvl="0" w:tplc="70865E42">
      <w:numFmt w:val="bullet"/>
      <w:pStyle w:val="a0"/>
      <w:lvlText w:val="—"/>
      <w:lvlJc w:val="left"/>
      <w:pPr>
        <w:ind w:left="927" w:hanging="360"/>
      </w:pPr>
      <w:rPr>
        <w:rFonts w:ascii="Arial" w:hAnsi="Arial" w:hint="default"/>
      </w:rPr>
    </w:lvl>
    <w:lvl w:ilvl="1" w:tplc="E912E3DC">
      <w:start w:val="1"/>
      <w:numFmt w:val="lowerLetter"/>
      <w:lvlText w:val="%2."/>
      <w:lvlJc w:val="left"/>
      <w:pPr>
        <w:ind w:left="1647" w:hanging="360"/>
      </w:pPr>
    </w:lvl>
    <w:lvl w:ilvl="2" w:tplc="17D83822" w:tentative="1">
      <w:start w:val="1"/>
      <w:numFmt w:val="lowerRoman"/>
      <w:lvlText w:val="%3."/>
      <w:lvlJc w:val="right"/>
      <w:pPr>
        <w:ind w:left="2367" w:hanging="180"/>
      </w:pPr>
    </w:lvl>
    <w:lvl w:ilvl="3" w:tplc="CEECE904" w:tentative="1">
      <w:start w:val="1"/>
      <w:numFmt w:val="decimal"/>
      <w:lvlText w:val="%4."/>
      <w:lvlJc w:val="left"/>
      <w:pPr>
        <w:ind w:left="3087" w:hanging="360"/>
      </w:pPr>
    </w:lvl>
    <w:lvl w:ilvl="4" w:tplc="F8940ECA" w:tentative="1">
      <w:start w:val="1"/>
      <w:numFmt w:val="lowerLetter"/>
      <w:lvlText w:val="%5."/>
      <w:lvlJc w:val="left"/>
      <w:pPr>
        <w:ind w:left="3807" w:hanging="360"/>
      </w:pPr>
    </w:lvl>
    <w:lvl w:ilvl="5" w:tplc="983A63B8" w:tentative="1">
      <w:start w:val="1"/>
      <w:numFmt w:val="lowerRoman"/>
      <w:lvlText w:val="%6."/>
      <w:lvlJc w:val="right"/>
      <w:pPr>
        <w:ind w:left="4527" w:hanging="180"/>
      </w:pPr>
    </w:lvl>
    <w:lvl w:ilvl="6" w:tplc="E9201452" w:tentative="1">
      <w:start w:val="1"/>
      <w:numFmt w:val="decimal"/>
      <w:lvlText w:val="%7."/>
      <w:lvlJc w:val="left"/>
      <w:pPr>
        <w:ind w:left="5247" w:hanging="360"/>
      </w:pPr>
    </w:lvl>
    <w:lvl w:ilvl="7" w:tplc="D166D936" w:tentative="1">
      <w:start w:val="1"/>
      <w:numFmt w:val="lowerLetter"/>
      <w:lvlText w:val="%8."/>
      <w:lvlJc w:val="left"/>
      <w:pPr>
        <w:ind w:left="5967" w:hanging="360"/>
      </w:pPr>
    </w:lvl>
    <w:lvl w:ilvl="8" w:tplc="8F2ACB04" w:tentative="1">
      <w:start w:val="1"/>
      <w:numFmt w:val="lowerRoman"/>
      <w:lvlText w:val="%9."/>
      <w:lvlJc w:val="right"/>
      <w:pPr>
        <w:ind w:left="6687" w:hanging="180"/>
      </w:pPr>
    </w:lvl>
  </w:abstractNum>
  <w:abstractNum w:abstractNumId="6">
    <w:nsid w:val="4ADB6E8F"/>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0D24A60"/>
    <w:multiLevelType w:val="multilevel"/>
    <w:tmpl w:val="A0CC20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554501B"/>
    <w:multiLevelType w:val="hybridMultilevel"/>
    <w:tmpl w:val="20DCE9F8"/>
    <w:lvl w:ilvl="0" w:tplc="CFFED586">
      <w:start w:val="1"/>
      <w:numFmt w:val="decimal"/>
      <w:lvlText w:val="%1."/>
      <w:lvlJc w:val="left"/>
      <w:pPr>
        <w:ind w:left="2449" w:hanging="17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E7A004C"/>
    <w:multiLevelType w:val="hybridMultilevel"/>
    <w:tmpl w:val="0B0AF8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FDB7D1B"/>
    <w:multiLevelType w:val="hybridMultilevel"/>
    <w:tmpl w:val="9AF09220"/>
    <w:lvl w:ilvl="0" w:tplc="740EC300">
      <w:start w:val="1"/>
      <w:numFmt w:val="bullet"/>
      <w:lvlText w:val=""/>
      <w:lvlJc w:val="left"/>
      <w:pPr>
        <w:tabs>
          <w:tab w:val="num" w:pos="568"/>
        </w:tabs>
        <w:ind w:left="568" w:hanging="284"/>
      </w:pPr>
      <w:rPr>
        <w:rFonts w:ascii="Symbol" w:hAnsi="Symbol" w:hint="default"/>
        <w:sz w:val="20"/>
        <w:szCs w:val="20"/>
      </w:rPr>
    </w:lvl>
    <w:lvl w:ilvl="1" w:tplc="04190003" w:tentative="1">
      <w:start w:val="1"/>
      <w:numFmt w:val="bullet"/>
      <w:lvlText w:val="o"/>
      <w:lvlJc w:val="left"/>
      <w:pPr>
        <w:tabs>
          <w:tab w:val="num" w:pos="1364"/>
        </w:tabs>
        <w:ind w:left="1364" w:hanging="360"/>
      </w:pPr>
      <w:rPr>
        <w:rFonts w:ascii="Courier New" w:hAnsi="Courier New" w:cs="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cs="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cs="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abstractNum w:abstractNumId="11">
    <w:nsid w:val="7E5E2E8E"/>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11"/>
  </w:num>
  <w:num w:numId="4">
    <w:abstractNumId w:val="5"/>
  </w:num>
  <w:num w:numId="5">
    <w:abstractNumId w:val="1"/>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num>
  <w:num w:numId="12">
    <w:abstractNumId w:val="4"/>
  </w:num>
  <w:num w:numId="13">
    <w:abstractNumId w:val="2"/>
    <w:lvlOverride w:ilvl="0">
      <w:startOverride w:val="1"/>
    </w:lvlOverride>
  </w:num>
  <w:num w:numId="14">
    <w:abstractNumId w:val="2"/>
  </w:num>
  <w:num w:numId="15">
    <w:abstractNumId w:val="9"/>
  </w:num>
  <w:num w:numId="16">
    <w:abstractNumId w:val="8"/>
  </w:num>
  <w:num w:numId="17">
    <w:abstractNumId w:val="2"/>
    <w:lvlOverride w:ilvl="0">
      <w:startOverride w:val="1"/>
    </w:lvlOverride>
  </w:num>
  <w:num w:numId="18">
    <w:abstractNumId w:val="3"/>
  </w:num>
  <w:num w:numId="19">
    <w:abstractNumId w:val="0"/>
  </w:num>
  <w:num w:numId="20">
    <w:abstractNumId w:val="1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D"/>
    <w:rsid w:val="00004E09"/>
    <w:rsid w:val="000222C9"/>
    <w:rsid w:val="000622DD"/>
    <w:rsid w:val="000A464E"/>
    <w:rsid w:val="000B634E"/>
    <w:rsid w:val="00111FE3"/>
    <w:rsid w:val="001A3DA5"/>
    <w:rsid w:val="001E09AC"/>
    <w:rsid w:val="001F1F2F"/>
    <w:rsid w:val="00220809"/>
    <w:rsid w:val="00240D2C"/>
    <w:rsid w:val="00243A0A"/>
    <w:rsid w:val="00251C5C"/>
    <w:rsid w:val="0026281E"/>
    <w:rsid w:val="002864E9"/>
    <w:rsid w:val="002B2D6E"/>
    <w:rsid w:val="002E55F8"/>
    <w:rsid w:val="002F26FA"/>
    <w:rsid w:val="00307445"/>
    <w:rsid w:val="00326B7F"/>
    <w:rsid w:val="003372CC"/>
    <w:rsid w:val="00363A46"/>
    <w:rsid w:val="0042751F"/>
    <w:rsid w:val="00434B81"/>
    <w:rsid w:val="004C3E17"/>
    <w:rsid w:val="004D7E75"/>
    <w:rsid w:val="005344CB"/>
    <w:rsid w:val="00540ABE"/>
    <w:rsid w:val="005673FE"/>
    <w:rsid w:val="005D0809"/>
    <w:rsid w:val="005D5EBF"/>
    <w:rsid w:val="005F1167"/>
    <w:rsid w:val="006064E2"/>
    <w:rsid w:val="00626397"/>
    <w:rsid w:val="0063466C"/>
    <w:rsid w:val="00646DC2"/>
    <w:rsid w:val="00692483"/>
    <w:rsid w:val="006B63C3"/>
    <w:rsid w:val="006E5909"/>
    <w:rsid w:val="006F0573"/>
    <w:rsid w:val="0074371B"/>
    <w:rsid w:val="007716C9"/>
    <w:rsid w:val="00772D1B"/>
    <w:rsid w:val="007E398E"/>
    <w:rsid w:val="008041C8"/>
    <w:rsid w:val="00804D10"/>
    <w:rsid w:val="00807272"/>
    <w:rsid w:val="0089745C"/>
    <w:rsid w:val="00897E51"/>
    <w:rsid w:val="008A7F71"/>
    <w:rsid w:val="00941215"/>
    <w:rsid w:val="009429ED"/>
    <w:rsid w:val="00946959"/>
    <w:rsid w:val="00963017"/>
    <w:rsid w:val="009B65A9"/>
    <w:rsid w:val="009D052D"/>
    <w:rsid w:val="009D27A7"/>
    <w:rsid w:val="009D7EE7"/>
    <w:rsid w:val="00A13B16"/>
    <w:rsid w:val="00A17758"/>
    <w:rsid w:val="00A2516F"/>
    <w:rsid w:val="00A53BE2"/>
    <w:rsid w:val="00A77CB0"/>
    <w:rsid w:val="00B42F56"/>
    <w:rsid w:val="00B7032C"/>
    <w:rsid w:val="00B73A91"/>
    <w:rsid w:val="00B82A46"/>
    <w:rsid w:val="00B97F08"/>
    <w:rsid w:val="00BA62A3"/>
    <w:rsid w:val="00BF1B72"/>
    <w:rsid w:val="00C016E7"/>
    <w:rsid w:val="00C1365D"/>
    <w:rsid w:val="00C24954"/>
    <w:rsid w:val="00C35E7F"/>
    <w:rsid w:val="00C411D0"/>
    <w:rsid w:val="00C87A01"/>
    <w:rsid w:val="00CD78CF"/>
    <w:rsid w:val="00D06553"/>
    <w:rsid w:val="00D1028E"/>
    <w:rsid w:val="00D36AB1"/>
    <w:rsid w:val="00D66476"/>
    <w:rsid w:val="00DA523B"/>
    <w:rsid w:val="00DD5973"/>
    <w:rsid w:val="00E00A73"/>
    <w:rsid w:val="00E360A3"/>
    <w:rsid w:val="00E36E99"/>
    <w:rsid w:val="00E47289"/>
    <w:rsid w:val="00E6345F"/>
    <w:rsid w:val="00E771EF"/>
    <w:rsid w:val="00EB542C"/>
    <w:rsid w:val="00EC3D8E"/>
    <w:rsid w:val="00ED0505"/>
    <w:rsid w:val="00EE4A6E"/>
    <w:rsid w:val="00F56AD7"/>
    <w:rsid w:val="00F84B71"/>
    <w:rsid w:val="00F90CB4"/>
    <w:rsid w:val="00F9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646DC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1A3DA5"/>
    <w:pPr>
      <w:keepLines/>
      <w:spacing w:before="120" w:after="120" w:line="360" w:lineRule="auto"/>
      <w:jc w:val="center"/>
    </w:pPr>
    <w:rPr>
      <w:rFonts w:ascii="Times New Roman" w:eastAsia="Times New Roman" w:hAnsi="Times New Roman" w:cs="Times New Roman"/>
      <w:bCs/>
      <w:sz w:val="26"/>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character" w:styleId="afb">
    <w:name w:val="Placeholder Text"/>
    <w:basedOn w:val="a2"/>
    <w:uiPriority w:val="99"/>
    <w:semiHidden/>
    <w:rsid w:val="006B63C3"/>
    <w:rPr>
      <w:color w:val="808080"/>
    </w:rPr>
  </w:style>
  <w:style w:type="paragraph" w:styleId="afc">
    <w:name w:val="header"/>
    <w:basedOn w:val="a1"/>
    <w:link w:val="afd"/>
    <w:uiPriority w:val="99"/>
    <w:unhideWhenUsed/>
    <w:rsid w:val="006B63C3"/>
    <w:pPr>
      <w:tabs>
        <w:tab w:val="center" w:pos="4677"/>
        <w:tab w:val="right" w:pos="9355"/>
      </w:tabs>
      <w:spacing w:line="240" w:lineRule="auto"/>
    </w:pPr>
  </w:style>
  <w:style w:type="character" w:customStyle="1" w:styleId="afd">
    <w:name w:val="Верхний колонтитул Знак"/>
    <w:basedOn w:val="a2"/>
    <w:link w:val="afc"/>
    <w:uiPriority w:val="99"/>
    <w:rsid w:val="006B63C3"/>
    <w:rPr>
      <w:rFonts w:ascii="Times New Roman" w:hAnsi="Times New Roman"/>
      <w:sz w:val="28"/>
    </w:rPr>
  </w:style>
  <w:style w:type="paragraph" w:styleId="afe">
    <w:name w:val="footer"/>
    <w:basedOn w:val="a1"/>
    <w:link w:val="aff"/>
    <w:unhideWhenUsed/>
    <w:rsid w:val="006B63C3"/>
    <w:pPr>
      <w:tabs>
        <w:tab w:val="center" w:pos="4677"/>
        <w:tab w:val="right" w:pos="9355"/>
      </w:tabs>
      <w:spacing w:line="240" w:lineRule="auto"/>
    </w:pPr>
  </w:style>
  <w:style w:type="character" w:customStyle="1" w:styleId="aff">
    <w:name w:val="Нижний колонтитул Знак"/>
    <w:basedOn w:val="a2"/>
    <w:link w:val="afe"/>
    <w:uiPriority w:val="99"/>
    <w:rsid w:val="006B63C3"/>
    <w:rPr>
      <w:rFonts w:ascii="Times New Roman" w:hAnsi="Times New Roman"/>
      <w:sz w:val="28"/>
    </w:rPr>
  </w:style>
  <w:style w:type="paragraph" w:customStyle="1" w:styleId="Equation">
    <w:name w:val="Equation"/>
    <w:basedOn w:val="a1"/>
    <w:next w:val="a1"/>
    <w:rsid w:val="002B2D6E"/>
    <w:pPr>
      <w:tabs>
        <w:tab w:val="right" w:pos="4536"/>
      </w:tabs>
      <w:spacing w:before="60" w:after="60" w:line="240" w:lineRule="auto"/>
      <w:ind w:left="284" w:firstLine="0"/>
      <w:jc w:val="left"/>
    </w:pPr>
    <w:rPr>
      <w:rFonts w:eastAsia="Times New Roman" w:cs="Times New Roman"/>
      <w:sz w:val="20"/>
      <w:szCs w:val="20"/>
      <w:lang w:eastAsia="ru-RU"/>
    </w:rPr>
  </w:style>
  <w:style w:type="paragraph" w:customStyle="1" w:styleId="NextEq">
    <w:name w:val="Next_Eq"/>
    <w:basedOn w:val="a1"/>
    <w:rsid w:val="002B2D6E"/>
    <w:pPr>
      <w:tabs>
        <w:tab w:val="right" w:pos="4536"/>
      </w:tabs>
      <w:spacing w:line="240" w:lineRule="auto"/>
      <w:ind w:firstLine="0"/>
    </w:pPr>
    <w:rPr>
      <w:rFonts w:eastAsia="Times New Roman" w:cs="Times New Roman"/>
      <w:sz w:val="20"/>
      <w:szCs w:val="20"/>
      <w:lang w:eastAsia="ru-RU"/>
    </w:rPr>
  </w:style>
  <w:style w:type="paragraph" w:customStyle="1" w:styleId="Ris">
    <w:name w:val="Ris"/>
    <w:basedOn w:val="a1"/>
    <w:rsid w:val="002B2D6E"/>
    <w:pPr>
      <w:keepLines/>
      <w:suppressAutoHyphens/>
      <w:spacing w:before="60" w:after="60" w:line="240" w:lineRule="auto"/>
      <w:ind w:firstLine="0"/>
      <w:jc w:val="center"/>
    </w:pPr>
    <w:rPr>
      <w:rFonts w:eastAsia="Times New Roman" w:cs="Times New Roman"/>
      <w:i/>
      <w:iCs/>
      <w:sz w:val="1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646DC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1A3DA5"/>
    <w:pPr>
      <w:keepLines/>
      <w:spacing w:before="120" w:after="120" w:line="360" w:lineRule="auto"/>
      <w:jc w:val="center"/>
    </w:pPr>
    <w:rPr>
      <w:rFonts w:ascii="Times New Roman" w:eastAsia="Times New Roman" w:hAnsi="Times New Roman" w:cs="Times New Roman"/>
      <w:bCs/>
      <w:sz w:val="26"/>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character" w:styleId="afb">
    <w:name w:val="Placeholder Text"/>
    <w:basedOn w:val="a2"/>
    <w:uiPriority w:val="99"/>
    <w:semiHidden/>
    <w:rsid w:val="006B63C3"/>
    <w:rPr>
      <w:color w:val="808080"/>
    </w:rPr>
  </w:style>
  <w:style w:type="paragraph" w:styleId="afc">
    <w:name w:val="header"/>
    <w:basedOn w:val="a1"/>
    <w:link w:val="afd"/>
    <w:uiPriority w:val="99"/>
    <w:unhideWhenUsed/>
    <w:rsid w:val="006B63C3"/>
    <w:pPr>
      <w:tabs>
        <w:tab w:val="center" w:pos="4677"/>
        <w:tab w:val="right" w:pos="9355"/>
      </w:tabs>
      <w:spacing w:line="240" w:lineRule="auto"/>
    </w:pPr>
  </w:style>
  <w:style w:type="character" w:customStyle="1" w:styleId="afd">
    <w:name w:val="Верхний колонтитул Знак"/>
    <w:basedOn w:val="a2"/>
    <w:link w:val="afc"/>
    <w:uiPriority w:val="99"/>
    <w:rsid w:val="006B63C3"/>
    <w:rPr>
      <w:rFonts w:ascii="Times New Roman" w:hAnsi="Times New Roman"/>
      <w:sz w:val="28"/>
    </w:rPr>
  </w:style>
  <w:style w:type="paragraph" w:styleId="afe">
    <w:name w:val="footer"/>
    <w:basedOn w:val="a1"/>
    <w:link w:val="aff"/>
    <w:unhideWhenUsed/>
    <w:rsid w:val="006B63C3"/>
    <w:pPr>
      <w:tabs>
        <w:tab w:val="center" w:pos="4677"/>
        <w:tab w:val="right" w:pos="9355"/>
      </w:tabs>
      <w:spacing w:line="240" w:lineRule="auto"/>
    </w:pPr>
  </w:style>
  <w:style w:type="character" w:customStyle="1" w:styleId="aff">
    <w:name w:val="Нижний колонтитул Знак"/>
    <w:basedOn w:val="a2"/>
    <w:link w:val="afe"/>
    <w:uiPriority w:val="99"/>
    <w:rsid w:val="006B63C3"/>
    <w:rPr>
      <w:rFonts w:ascii="Times New Roman" w:hAnsi="Times New Roman"/>
      <w:sz w:val="28"/>
    </w:rPr>
  </w:style>
  <w:style w:type="paragraph" w:customStyle="1" w:styleId="Equation">
    <w:name w:val="Equation"/>
    <w:basedOn w:val="a1"/>
    <w:next w:val="a1"/>
    <w:rsid w:val="002B2D6E"/>
    <w:pPr>
      <w:tabs>
        <w:tab w:val="right" w:pos="4536"/>
      </w:tabs>
      <w:spacing w:before="60" w:after="60" w:line="240" w:lineRule="auto"/>
      <w:ind w:left="284" w:firstLine="0"/>
      <w:jc w:val="left"/>
    </w:pPr>
    <w:rPr>
      <w:rFonts w:eastAsia="Times New Roman" w:cs="Times New Roman"/>
      <w:sz w:val="20"/>
      <w:szCs w:val="20"/>
      <w:lang w:eastAsia="ru-RU"/>
    </w:rPr>
  </w:style>
  <w:style w:type="paragraph" w:customStyle="1" w:styleId="NextEq">
    <w:name w:val="Next_Eq"/>
    <w:basedOn w:val="a1"/>
    <w:rsid w:val="002B2D6E"/>
    <w:pPr>
      <w:tabs>
        <w:tab w:val="right" w:pos="4536"/>
      </w:tabs>
      <w:spacing w:line="240" w:lineRule="auto"/>
      <w:ind w:firstLine="0"/>
    </w:pPr>
    <w:rPr>
      <w:rFonts w:eastAsia="Times New Roman" w:cs="Times New Roman"/>
      <w:sz w:val="20"/>
      <w:szCs w:val="20"/>
      <w:lang w:eastAsia="ru-RU"/>
    </w:rPr>
  </w:style>
  <w:style w:type="paragraph" w:customStyle="1" w:styleId="Ris">
    <w:name w:val="Ris"/>
    <w:basedOn w:val="a1"/>
    <w:rsid w:val="002B2D6E"/>
    <w:pPr>
      <w:keepLines/>
      <w:suppressAutoHyphens/>
      <w:spacing w:before="60" w:after="60" w:line="240" w:lineRule="auto"/>
      <w:ind w:firstLine="0"/>
      <w:jc w:val="center"/>
    </w:pPr>
    <w:rPr>
      <w:rFonts w:eastAsia="Times New Roman" w:cs="Times New Roman"/>
      <w:i/>
      <w:iCs/>
      <w:sz w:val="1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oleObject" Target="embeddings/oleObject70.bin"/><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oleObject" Target="embeddings/oleObject116.bin"/><Relationship Id="rId107" Type="http://schemas.openxmlformats.org/officeDocument/2006/relationships/oleObject" Target="embeddings/oleObject55.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5.bin"/><Relationship Id="rId149" Type="http://schemas.openxmlformats.org/officeDocument/2006/relationships/image" Target="media/image66.wmf"/><Relationship Id="rId5" Type="http://schemas.openxmlformats.org/officeDocument/2006/relationships/settings" Target="settings.xml"/><Relationship Id="rId95" Type="http://schemas.openxmlformats.org/officeDocument/2006/relationships/oleObject" Target="embeddings/oleObject49.bin"/><Relationship Id="rId160" Type="http://schemas.openxmlformats.org/officeDocument/2006/relationships/image" Target="media/image71.wmf"/><Relationship Id="rId181" Type="http://schemas.openxmlformats.org/officeDocument/2006/relationships/image" Target="media/image81.wmf"/><Relationship Id="rId216" Type="http://schemas.openxmlformats.org/officeDocument/2006/relationships/oleObject" Target="embeddings/oleObject111.bin"/><Relationship Id="rId237" Type="http://schemas.openxmlformats.org/officeDocument/2006/relationships/oleObject" Target="embeddings/oleObject122.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60.bin"/><Relationship Id="rId139" Type="http://schemas.openxmlformats.org/officeDocument/2006/relationships/image" Target="media/image61.wmf"/><Relationship Id="rId85" Type="http://schemas.openxmlformats.org/officeDocument/2006/relationships/image" Target="media/image37.wmf"/><Relationship Id="rId150" Type="http://schemas.openxmlformats.org/officeDocument/2006/relationships/oleObject" Target="embeddings/oleObject76.bin"/><Relationship Id="rId171" Type="http://schemas.openxmlformats.org/officeDocument/2006/relationships/image" Target="media/image76.wmf"/><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image" Target="media/image103.wmf"/><Relationship Id="rId201" Type="http://schemas.openxmlformats.org/officeDocument/2006/relationships/oleObject" Target="embeddings/oleObject103.bin"/><Relationship Id="rId222" Type="http://schemas.openxmlformats.org/officeDocument/2006/relationships/oleObject" Target="embeddings/oleObject114.bin"/><Relationship Id="rId243"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53.bin"/><Relationship Id="rId108" Type="http://schemas.openxmlformats.org/officeDocument/2006/relationships/image" Target="media/image45.wmf"/><Relationship Id="rId124" Type="http://schemas.openxmlformats.org/officeDocument/2006/relationships/oleObject" Target="embeddings/oleObject63.bin"/><Relationship Id="rId129" Type="http://schemas.openxmlformats.org/officeDocument/2006/relationships/image" Target="media/image56.wmf"/><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oleObject" Target="embeddings/oleObject50.bin"/><Relationship Id="rId140" Type="http://schemas.openxmlformats.org/officeDocument/2006/relationships/oleObject" Target="embeddings/oleObject71.bin"/><Relationship Id="rId145" Type="http://schemas.openxmlformats.org/officeDocument/2006/relationships/image" Target="media/image64.wmf"/><Relationship Id="rId161" Type="http://schemas.openxmlformats.org/officeDocument/2006/relationships/oleObject" Target="embeddings/oleObject82.bin"/><Relationship Id="rId166" Type="http://schemas.openxmlformats.org/officeDocument/2006/relationships/image" Target="media/image74.wmf"/><Relationship Id="rId182" Type="http://schemas.openxmlformats.org/officeDocument/2006/relationships/oleObject" Target="embeddings/oleObject93.bin"/><Relationship Id="rId187" Type="http://schemas.openxmlformats.org/officeDocument/2006/relationships/oleObject" Target="embeddings/oleObject96.bin"/><Relationship Id="rId21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9.bin"/><Relationship Id="rId233" Type="http://schemas.openxmlformats.org/officeDocument/2006/relationships/oleObject" Target="embeddings/oleObject120.bin"/><Relationship Id="rId238" Type="http://schemas.openxmlformats.org/officeDocument/2006/relationships/image" Target="media/image108.png"/><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8.bin"/><Relationship Id="rId119" Type="http://schemas.openxmlformats.org/officeDocument/2006/relationships/image" Target="media/image51.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oleObject" Target="embeddings/oleObject66.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8.bin"/><Relationship Id="rId193" Type="http://schemas.openxmlformats.org/officeDocument/2006/relationships/oleObject" Target="embeddings/oleObject99.bin"/><Relationship Id="rId202" Type="http://schemas.openxmlformats.org/officeDocument/2006/relationships/image" Target="media/image91.wmf"/><Relationship Id="rId207" Type="http://schemas.openxmlformats.org/officeDocument/2006/relationships/oleObject" Target="embeddings/oleObject106.bin"/><Relationship Id="rId223" Type="http://schemas.openxmlformats.org/officeDocument/2006/relationships/image" Target="media/image101.wmf"/><Relationship Id="rId228" Type="http://schemas.openxmlformats.org/officeDocument/2006/relationships/oleObject" Target="embeddings/oleObject117.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39.png"/><Relationship Id="rId104" Type="http://schemas.openxmlformats.org/officeDocument/2006/relationships/image" Target="media/image43.wmf"/><Relationship Id="rId120" Type="http://schemas.openxmlformats.org/officeDocument/2006/relationships/oleObject" Target="embeddings/oleObject61.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4.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6.bin"/><Relationship Id="rId162" Type="http://schemas.openxmlformats.org/officeDocument/2006/relationships/image" Target="media/image72.wmf"/><Relationship Id="rId183" Type="http://schemas.openxmlformats.org/officeDocument/2006/relationships/image" Target="media/image82.wmf"/><Relationship Id="rId213" Type="http://schemas.openxmlformats.org/officeDocument/2006/relationships/image" Target="media/image96.wmf"/><Relationship Id="rId218" Type="http://schemas.openxmlformats.org/officeDocument/2006/relationships/oleObject" Target="embeddings/oleObject112.bin"/><Relationship Id="rId234" Type="http://schemas.openxmlformats.org/officeDocument/2006/relationships/image" Target="media/image106.jpeg"/><Relationship Id="rId239"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46.wmf"/><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oleObject" Target="embeddings/oleObject91.bin"/><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7.bin"/><Relationship Id="rId173" Type="http://schemas.openxmlformats.org/officeDocument/2006/relationships/image" Target="media/image77.jpeg"/><Relationship Id="rId194" Type="http://schemas.openxmlformats.org/officeDocument/2006/relationships/image" Target="media/image87.wmf"/><Relationship Id="rId199" Type="http://schemas.openxmlformats.org/officeDocument/2006/relationships/oleObject" Target="embeddings/oleObject102.bin"/><Relationship Id="rId203" Type="http://schemas.openxmlformats.org/officeDocument/2006/relationships/oleObject" Target="embeddings/oleObject104.bin"/><Relationship Id="rId208" Type="http://schemas.openxmlformats.org/officeDocument/2006/relationships/image" Target="media/image94.wmf"/><Relationship Id="rId229" Type="http://schemas.openxmlformats.org/officeDocument/2006/relationships/oleObject" Target="embeddings/oleObject118.bin"/><Relationship Id="rId19" Type="http://schemas.openxmlformats.org/officeDocument/2006/relationships/image" Target="media/image6.wmf"/><Relationship Id="rId224" Type="http://schemas.openxmlformats.org/officeDocument/2006/relationships/oleObject" Target="embeddings/oleObject115.bin"/><Relationship Id="rId240" Type="http://schemas.openxmlformats.org/officeDocument/2006/relationships/oleObject" Target="embeddings/oleObject123.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1.wmf"/><Relationship Id="rId105" Type="http://schemas.openxmlformats.org/officeDocument/2006/relationships/oleObject" Target="embeddings/oleObject54.bin"/><Relationship Id="rId126" Type="http://schemas.openxmlformats.org/officeDocument/2006/relationships/oleObject" Target="embeddings/oleObject64.bin"/><Relationship Id="rId147" Type="http://schemas.openxmlformats.org/officeDocument/2006/relationships/image" Target="media/image65.wmf"/><Relationship Id="rId168" Type="http://schemas.openxmlformats.org/officeDocument/2006/relationships/oleObject" Target="embeddings/oleObject86.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7.bin"/><Relationship Id="rId98" Type="http://schemas.openxmlformats.org/officeDocument/2006/relationships/image" Target="media/image40.wmf"/><Relationship Id="rId121" Type="http://schemas.openxmlformats.org/officeDocument/2006/relationships/image" Target="media/image52.wmf"/><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oleObject" Target="embeddings/oleObject94.bin"/><Relationship Id="rId189" Type="http://schemas.openxmlformats.org/officeDocument/2006/relationships/oleObject" Target="embeddings/oleObject97.bin"/><Relationship Id="rId219" Type="http://schemas.openxmlformats.org/officeDocument/2006/relationships/image" Target="media/image99.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image" Target="media/image104.wmf"/><Relationship Id="rId235" Type="http://schemas.openxmlformats.org/officeDocument/2006/relationships/oleObject" Target="embeddings/oleObject121.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oleObject" Target="embeddings/oleObject59.bin"/><Relationship Id="rId137" Type="http://schemas.openxmlformats.org/officeDocument/2006/relationships/image" Target="media/image60.wmf"/><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oleObject" Target="embeddings/oleObject67.bin"/><Relationship Id="rId153" Type="http://schemas.openxmlformats.org/officeDocument/2006/relationships/image" Target="media/image68.wmf"/><Relationship Id="rId174" Type="http://schemas.openxmlformats.org/officeDocument/2006/relationships/oleObject" Target="embeddings/oleObject89.bin"/><Relationship Id="rId179" Type="http://schemas.openxmlformats.org/officeDocument/2006/relationships/image" Target="media/image80.wmf"/><Relationship Id="rId195" Type="http://schemas.openxmlformats.org/officeDocument/2006/relationships/oleObject" Target="embeddings/oleObject100.bin"/><Relationship Id="rId209" Type="http://schemas.openxmlformats.org/officeDocument/2006/relationships/oleObject" Target="embeddings/oleObject107.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oleObject" Target="embeddings/oleObject113.bin"/><Relationship Id="rId225" Type="http://schemas.openxmlformats.org/officeDocument/2006/relationships/image" Target="media/image102.wmf"/><Relationship Id="rId241" Type="http://schemas.openxmlformats.org/officeDocument/2006/relationships/footer" Target="footer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4.wmf"/><Relationship Id="rId127" Type="http://schemas.openxmlformats.org/officeDocument/2006/relationships/image" Target="media/image55.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2.bin"/><Relationship Id="rId143" Type="http://schemas.openxmlformats.org/officeDocument/2006/relationships/image" Target="media/image63.wmf"/><Relationship Id="rId148" Type="http://schemas.openxmlformats.org/officeDocument/2006/relationships/oleObject" Target="embeddings/oleObject75.bin"/><Relationship Id="rId164" Type="http://schemas.openxmlformats.org/officeDocument/2006/relationships/image" Target="media/image73.wmf"/><Relationship Id="rId169" Type="http://schemas.openxmlformats.org/officeDocument/2006/relationships/image" Target="media/image75.wmf"/><Relationship Id="rId185" Type="http://schemas.openxmlformats.org/officeDocument/2006/relationships/image" Target="media/image83.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2.bin"/><Relationship Id="rId210" Type="http://schemas.openxmlformats.org/officeDocument/2006/relationships/oleObject" Target="embeddings/oleObject108.bin"/><Relationship Id="rId215" Type="http://schemas.openxmlformats.org/officeDocument/2006/relationships/image" Target="media/image97.wmf"/><Relationship Id="rId236" Type="http://schemas.openxmlformats.org/officeDocument/2006/relationships/image" Target="media/image107.wmf"/><Relationship Id="rId26" Type="http://schemas.openxmlformats.org/officeDocument/2006/relationships/oleObject" Target="embeddings/oleObject9.bin"/><Relationship Id="rId231" Type="http://schemas.openxmlformats.org/officeDocument/2006/relationships/oleObject" Target="embeddings/oleObject119.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47.jpeg"/><Relationship Id="rId133" Type="http://schemas.openxmlformats.org/officeDocument/2006/relationships/image" Target="media/image58.wmf"/><Relationship Id="rId154" Type="http://schemas.openxmlformats.org/officeDocument/2006/relationships/oleObject" Target="embeddings/oleObject78.bin"/><Relationship Id="rId175" Type="http://schemas.openxmlformats.org/officeDocument/2006/relationships/image" Target="media/image78.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221" Type="http://schemas.openxmlformats.org/officeDocument/2006/relationships/image" Target="media/image100.wmf"/><Relationship Id="rId242" Type="http://schemas.openxmlformats.org/officeDocument/2006/relationships/fontTable" Target="fontTable.xml"/><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image" Target="media/image42.wmf"/><Relationship Id="rId123" Type="http://schemas.openxmlformats.org/officeDocument/2006/relationships/image" Target="media/image53.wmf"/><Relationship Id="rId144" Type="http://schemas.openxmlformats.org/officeDocument/2006/relationships/oleObject" Target="embeddings/oleObject73.bin"/><Relationship Id="rId90" Type="http://schemas.openxmlformats.org/officeDocument/2006/relationships/oleObject" Target="embeddings/oleObject44.bin"/><Relationship Id="rId165" Type="http://schemas.openxmlformats.org/officeDocument/2006/relationships/oleObject" Target="embeddings/oleObject84.bin"/><Relationship Id="rId186" Type="http://schemas.openxmlformats.org/officeDocument/2006/relationships/oleObject" Target="embeddings/oleObject95.bin"/><Relationship Id="rId211" Type="http://schemas.openxmlformats.org/officeDocument/2006/relationships/image" Target="media/image95.wmf"/><Relationship Id="rId232" Type="http://schemas.openxmlformats.org/officeDocument/2006/relationships/image" Target="media/image105.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48.wmf"/><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oleObject" Target="embeddings/oleObject10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Евт71</b:Tag>
    <b:SourceType>JournalArticle</b:SourceType>
    <b:Guid>{73835008-2313-4FAF-B01C-016E4E80187D}</b:Guid>
    <b:Title>Численный метод поиска глобального экстремума функций (перебор на неравномерной сетке)</b:Title>
    <b:Year>1971</b:Year>
    <b:Volume>11</b:Volume>
    <b:Author>
      <b:Author>
        <b:NameList>
          <b:Person>
            <b:Last>Евтушенко Ю. Г.</b:Last>
          </b:Person>
        </b:NameList>
      </b:Author>
    </b:Author>
    <b:Issue>6</b:Issue>
    <b:JournalName>ЖВМ и МФ</b:JournalName>
    <b:Pages>1390-1403</b:Pages>
    <b:LCID>ru-RU</b:LCID>
    <b:RefOrder>2</b:RefOrder>
  </b:Source>
  <b:Source>
    <b:Tag>Евт08</b:Tag>
    <b:SourceType>ConferenceProceedings</b:SourceType>
    <b:Guid>{20126A63-3307-4935-AF4B-251669F25F84}</b:Guid>
    <b:Author>
      <b:Author>
        <b:NameList>
          <b:Person>
            <b:Last>Евтушенко</b:Last>
            <b:First>Ю.Г.</b:First>
          </b:Person>
          <b:Person>
            <b:Last>Посыпкин</b:Last>
            <b:First>М.А.</b:First>
          </b:Person>
        </b:NameList>
      </b:Author>
    </b:Author>
    <b:Title>Параллельные методы решения задач глобальной оптимизации</b:Title>
    <b:Year>2008</b:Year>
    <b:City>Москва</b:City>
    <b:Pages>18-39</b:Pages>
    <b:ConferenceName>Труды четвертой международной конференции «Параллельные вычисления и задачи управления»</b:ConferenceName>
    <b:RefOrder>1</b:RefOrder>
  </b:Source>
  <b:Source>
    <b:Tag>Евт87</b:Tag>
    <b:SourceType>JournalArticle</b:SourceType>
    <b:Guid>{53ABAA5F-BA34-4E6C-B5B7-4337F8235DC3}</b:Guid>
    <b:Author>
      <b:Author>
        <b:NameList>
          <b:Person>
            <b:Last>Евтушенко</b:Last>
            <b:First>Ю.Г.</b:First>
          </b:Person>
          <b:Person>
            <b:Last>Ратькин</b:Last>
            <b:First>В.А.</b:First>
          </b:Person>
        </b:NameList>
      </b:Author>
    </b:Author>
    <b:Title>Метод половинного деления для глобальной оптимизации функции многих переменных</b:Title>
    <b:Pages>119-127</b:Pages>
    <b:Year>1987</b:Year>
    <b:ConferenceName>Техническая кибернетика</b:ConferenceName>
    <b:JournalName>Техническая кибернетика</b:JournalName>
    <b:Issue>1</b:Issue>
    <b:RefOrder>3</b:RefOrder>
  </b:Source>
  <b:Source>
    <b:Tag>Диг08</b:Tag>
    <b:SourceType>ConferenceProceedings</b:SourceType>
    <b:Guid>{E62D940F-D258-4FC2-AD73-8CA64E4DBDFF}</b:Guid>
    <b:Author>
      <b:Author>
        <b:NameList>
          <b:Person>
            <b:Last>Диго</b:Last>
            <b:First>Г.Б.</b:First>
          </b:Person>
          <b:Person>
            <b:Last>Диго</b:Last>
            <b:First>Н.Б.</b:First>
          </b:Person>
        </b:NameList>
      </b:Author>
    </b:Author>
    <b:Title>Анализ эффективности поиска глобального экстремума алгоритмически заданной функции на основе методов половинных делений и перебора на неравномерной сетке</b:Title>
    <b:Year>2008</b:Year>
    <b:Pages>512-525</b:Pages>
    <b:ConferenceName>Труды VII Международной конференции «Идентификация систем и задачи управления» SICPRO</b:ConferenceName>
    <b:City>Москва</b:City>
    <b:RefOrder>4</b:RefOrder>
  </b:Source>
  <b:Source>
    <b:Tag>Ква03</b:Tag>
    <b:SourceType>JournalArticle</b:SourceType>
    <b:Guid>{9EBD0F54-88B5-4FDE-8530-D3DCF7FCF996}</b:Guid>
    <b:Title>Многомерный алгоритм глобальной оптимизации на основе адаптивных диагональных кривых</b:Title>
    <b:Pages>42-59</b:Pages>
    <b:Year>2003</b:Year>
    <b:Volume>43</b:Volume>
    <b:LCID>ru-RU</b:LCID>
    <b:Author>
      <b:Author>
        <b:NameList>
          <b:Person>
            <b:Last>Квасов</b:Last>
            <b:First>Д.Е.</b:First>
          </b:Person>
          <b:Person>
            <b:Last>Сергеев</b:Last>
            <b:First>Я.Д.</b:First>
          </b:Person>
        </b:NameList>
      </b:Author>
    </b:Author>
    <b:JournalName>ЖВМ и МФ</b:JournalName>
    <b:Issue>1</b:Issue>
    <b:RefOrder>5</b:RefOrder>
  </b:Source>
  <b:Source>
    <b:Tag>Стр90</b:Tag>
    <b:SourceType>Book</b:SourceType>
    <b:Guid>{B52057CD-74D6-44D9-B250-747DD688DCED}</b:Guid>
    <b:Title>Поиск глобального оптимума</b:Title>
    <b:Year>1990</b:Year>
    <b:Pages>240</b:Pages>
    <b:Author>
      <b:Author>
        <b:NameList>
          <b:Person>
            <b:Last>Стронгин</b:Last>
            <b:First>Р.Г.</b:First>
          </b:Person>
        </b:NameList>
      </b:Author>
    </b:Author>
    <b:City>Москва</b:City>
    <b:Publisher>Знание</b:Publisher>
    <b:RefOrder>6</b:RefOrder>
  </b:Source>
  <b:Source>
    <b:Tag>Бар10</b:Tag>
    <b:SourceType>JournalArticle</b:SourceType>
    <b:Guid>{3BC4037E-CBA4-473F-B7AD-9B59FC377A8B}</b:Guid>
    <b:Author>
      <b:Author>
        <b:NameList>
          <b:Person>
            <b:Last>Баркалов</b:Last>
            <b:First>К.А.</b:First>
          </b:Person>
          <b:Person>
            <b:Last>Рябов</b:Last>
            <b:First>В.В.</b:First>
          </b:Person>
          <b:Person>
            <b:Last>Сидоров</b:Last>
            <b:First>С.В.</b:First>
          </b:Person>
        </b:NameList>
      </b:Author>
    </b:Author>
    <b:Title>О некоторых способах балансировки локального и глобального поиска в параллельных алгоритмах глобальной оптимизации</b:Title>
    <b:JournalName>Вычислительные методы и программирование</b:JournalName>
    <b:Year>2010</b:Year>
    <b:Pages>189-194</b:Pages>
    <b:Volume>11</b:Volume>
    <b:Issue>2</b:Issue>
    <b:RefOrder>7</b:RefOrder>
  </b:Source>
  <b:Source>
    <b:Tag>Орл07</b:Tag>
    <b:SourceType>JournalArticle</b:SourceType>
    <b:Guid>{0B1057A1-B128-4B94-A731-4C6B14D7305C}</b:Guid>
    <b:Author>
      <b:Author>
        <b:NameList>
          <b:Person>
            <b:Last>Орлянская</b:Last>
            <b:First>И.В.</b:First>
          </b:Person>
        </b:NameList>
      </b:Author>
    </b:Author>
    <b:Title>Современные подходы к построению методов глобальной оптимизации</b:Title>
    <b:JournalName>Электронный журнал «Исследовано в России»</b:JournalName>
    <b:Year>2007</b:Year>
    <b:Pages>189-192</b:Pages>
    <b:RefOrder>8</b:RefOrder>
  </b:Source>
  <b:Source>
    <b:Tag>Nel65</b:Tag>
    <b:SourceType>JournalArticle</b:SourceType>
    <b:Guid>{ADCF2CEB-7E3E-40D6-B0DB-7C5D12DD581E}</b:Guid>
    <b:Author>
      <b:Author>
        <b:NameList>
          <b:Person>
            <b:Last>Nelder</b:Last>
            <b:First>J.A.</b:First>
          </b:Person>
          <b:Person>
            <b:Last>Mead</b:Last>
            <b:First>R.</b:First>
          </b:Person>
        </b:NameList>
      </b:Author>
    </b:Author>
    <b:Title>A simplex method for function minimization</b:Title>
    <b:JournalName>Computer Journal</b:JournalName>
    <b:Year>1965</b:Year>
    <b:Pages>308—313</b:Pages>
    <b:Volume>7</b:Volume>
    <b:RefOrder>9</b:RefOrder>
  </b:Source>
  <b:Source>
    <b:Tag>Gav09</b:Tag>
    <b:SourceType>JournalArticle</b:SourceType>
    <b:Guid>{F00AA241-9AE8-4480-B9DB-B5064A56C289}</b:Guid>
    <b:Author>
      <b:Author>
        <b:NameList>
          <b:Person>
            <b:Last>Gaviano</b:Last>
            <b:First>M.</b:First>
          </b:Person>
          <b:Person>
            <b:Last>Kvasov</b:Last>
            <b:First>D.</b:First>
            <b:Middle>E.</b:Middle>
          </b:Person>
          <b:Person>
            <b:Last>Lera</b:Last>
            <b:First>D.</b:First>
          </b:Person>
          <b:Person>
            <b:Last>Sergeyev</b:Last>
            <b:First>Ya.</b:First>
            <b:Middle>D.</b:Middle>
          </b:Person>
        </b:NameList>
      </b:Author>
    </b:Author>
    <b:Title>Softwere for generation of classes of test of functions with known local and global minima for global optimization</b:Title>
    <b:JournalName>ASM TOMS</b:JournalName>
    <b:Year>2009</b:Year>
    <b:Pages>469-480</b:Pages>
    <b:Volume>29</b:Volume>
    <b:Issue>4</b:Issue>
    <b:RefOrder>10</b:RefOrder>
  </b:Source>
</b:Sources>
</file>

<file path=customXml/itemProps1.xml><?xml version="1.0" encoding="utf-8"?>
<ds:datastoreItem xmlns:ds="http://schemas.openxmlformats.org/officeDocument/2006/customXml" ds:itemID="{862E836A-C102-4BC7-AFA0-873A8528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2835</Words>
  <Characters>16160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Граф</dc:creator>
  <cp:lastModifiedBy>Граф</cp:lastModifiedBy>
  <cp:revision>23</cp:revision>
  <cp:lastPrinted>2012-04-29T17:59:00Z</cp:lastPrinted>
  <dcterms:created xsi:type="dcterms:W3CDTF">2012-04-30T09:41:00Z</dcterms:created>
  <dcterms:modified xsi:type="dcterms:W3CDTF">2012-05-17T12:15:00Z</dcterms:modified>
</cp:coreProperties>
</file>